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DB26E" w14:textId="77777777" w:rsidR="00C61AC7" w:rsidRDefault="00185C39" w:rsidP="00185C39">
      <w:pPr>
        <w:ind w:firstLineChars="3900" w:firstLine="8190"/>
        <w:rPr>
          <w:noProof/>
        </w:rPr>
      </w:pPr>
      <w:r>
        <w:rPr>
          <w:noProof/>
        </w:rPr>
        <w:t xml:space="preserve"> </w:t>
      </w:r>
    </w:p>
    <w:p w14:paraId="349780C5" w14:textId="77777777" w:rsidR="00C61AC7" w:rsidRDefault="00C61AC7" w:rsidP="00C61AC7">
      <w:pPr>
        <w:widowControl/>
        <w:spacing w:line="160" w:lineRule="atLeast"/>
        <w:jc w:val="left"/>
        <w:rPr>
          <w:color w:val="000000"/>
        </w:rPr>
      </w:pPr>
    </w:p>
    <w:p w14:paraId="3333E34E" w14:textId="77777777" w:rsidR="00C61AC7" w:rsidRDefault="00C61AC7" w:rsidP="00C61AC7">
      <w:pPr>
        <w:widowControl/>
        <w:spacing w:line="160" w:lineRule="atLeast"/>
        <w:jc w:val="left"/>
        <w:rPr>
          <w:color w:val="000000"/>
        </w:rPr>
      </w:pPr>
    </w:p>
    <w:p w14:paraId="68A3E3BA" w14:textId="77777777" w:rsidR="00C61AC7" w:rsidRDefault="00C61AC7" w:rsidP="00C61AC7">
      <w:pPr>
        <w:widowControl/>
        <w:spacing w:line="160" w:lineRule="atLeast"/>
        <w:jc w:val="left"/>
        <w:rPr>
          <w:color w:val="000000"/>
        </w:rPr>
      </w:pPr>
    </w:p>
    <w:p w14:paraId="72643FD8" w14:textId="77777777" w:rsidR="00C61AC7" w:rsidRDefault="00C61AC7" w:rsidP="00C61AC7">
      <w:pPr>
        <w:widowControl/>
        <w:spacing w:line="160" w:lineRule="atLeast"/>
        <w:jc w:val="left"/>
        <w:rPr>
          <w:color w:val="000000"/>
        </w:rPr>
      </w:pPr>
    </w:p>
    <w:p w14:paraId="0AF2232E" w14:textId="77777777" w:rsidR="00C61AC7" w:rsidRDefault="00C61AC7" w:rsidP="00C61AC7">
      <w:pPr>
        <w:widowControl/>
        <w:spacing w:line="160" w:lineRule="atLeast"/>
        <w:jc w:val="left"/>
        <w:rPr>
          <w:color w:val="000000"/>
        </w:rPr>
      </w:pPr>
    </w:p>
    <w:p w14:paraId="063C49CC" w14:textId="77777777" w:rsidR="00C61AC7" w:rsidRDefault="00C61AC7" w:rsidP="00C61AC7">
      <w:pPr>
        <w:widowControl/>
        <w:spacing w:line="160" w:lineRule="atLeast"/>
        <w:jc w:val="center"/>
        <w:rPr>
          <w:color w:val="000000"/>
        </w:rPr>
      </w:pPr>
    </w:p>
    <w:p w14:paraId="51E7BF6C" w14:textId="77777777" w:rsidR="00C61AC7" w:rsidRDefault="00C61AC7" w:rsidP="00C61AC7">
      <w:pPr>
        <w:widowControl/>
        <w:spacing w:line="160" w:lineRule="atLeast"/>
        <w:jc w:val="center"/>
      </w:pPr>
    </w:p>
    <w:p w14:paraId="41451BD2" w14:textId="77777777" w:rsidR="008B2550" w:rsidRDefault="008B2550" w:rsidP="00C61AC7">
      <w:pPr>
        <w:widowControl/>
        <w:spacing w:line="160" w:lineRule="atLeast"/>
        <w:jc w:val="center"/>
        <w:rPr>
          <w:rFonts w:ascii="华文楷体" w:eastAsia="华文楷体" w:hAnsi="华文楷体"/>
          <w:b/>
          <w:sz w:val="48"/>
        </w:rPr>
      </w:pPr>
      <w:r w:rsidRPr="008B2550">
        <w:rPr>
          <w:rFonts w:ascii="华文楷体" w:eastAsia="华文楷体" w:hAnsi="华文楷体" w:hint="eastAsia"/>
          <w:b/>
          <w:sz w:val="48"/>
        </w:rPr>
        <w:t>创智链智能合约辅助开发系统</w:t>
      </w:r>
    </w:p>
    <w:p w14:paraId="2A51B8F1" w14:textId="6026883B" w:rsidR="00C61AC7" w:rsidRDefault="00C61AC7" w:rsidP="00C61AC7">
      <w:pPr>
        <w:widowControl/>
        <w:spacing w:line="160" w:lineRule="atLeast"/>
        <w:jc w:val="center"/>
        <w:rPr>
          <w:rFonts w:ascii="华文楷体" w:eastAsia="华文楷体" w:hAnsi="华文楷体"/>
          <w:b/>
          <w:sz w:val="48"/>
        </w:rPr>
      </w:pPr>
      <w:r>
        <w:rPr>
          <w:rFonts w:ascii="华文楷体" w:eastAsia="华文楷体" w:hAnsi="华文楷体" w:hint="eastAsia"/>
          <w:b/>
          <w:sz w:val="48"/>
        </w:rPr>
        <w:t>用户手册</w:t>
      </w:r>
    </w:p>
    <w:p w14:paraId="1C30B252" w14:textId="77777777" w:rsidR="00C61AC7" w:rsidRDefault="00C61AC7" w:rsidP="00C61AC7">
      <w:pPr>
        <w:widowControl/>
        <w:spacing w:line="160" w:lineRule="atLeast"/>
        <w:jc w:val="center"/>
        <w:rPr>
          <w:color w:val="000000"/>
          <w:sz w:val="24"/>
        </w:rPr>
      </w:pPr>
    </w:p>
    <w:p w14:paraId="1335B32E" w14:textId="77777777" w:rsidR="00C61AC7" w:rsidRDefault="00C61AC7" w:rsidP="00C61AC7">
      <w:pPr>
        <w:widowControl/>
        <w:spacing w:line="160" w:lineRule="atLeast"/>
        <w:jc w:val="left"/>
        <w:rPr>
          <w:color w:val="000000"/>
        </w:rPr>
      </w:pPr>
    </w:p>
    <w:p w14:paraId="0E27B8D1" w14:textId="77777777" w:rsidR="00C61AC7" w:rsidRDefault="00C61AC7" w:rsidP="00C61AC7">
      <w:pPr>
        <w:widowControl/>
        <w:spacing w:line="160" w:lineRule="atLeast"/>
        <w:jc w:val="center"/>
        <w:rPr>
          <w:color w:val="000000"/>
        </w:rPr>
      </w:pPr>
    </w:p>
    <w:p w14:paraId="24E9D9E2" w14:textId="77777777" w:rsidR="00C61AC7" w:rsidRDefault="00C61AC7" w:rsidP="00C61AC7">
      <w:pPr>
        <w:widowControl/>
        <w:spacing w:line="160" w:lineRule="atLeast"/>
        <w:jc w:val="left"/>
        <w:rPr>
          <w:i/>
          <w:color w:val="000000"/>
        </w:rPr>
      </w:pPr>
    </w:p>
    <w:p w14:paraId="3A58702B" w14:textId="77777777" w:rsidR="00C61AC7" w:rsidRPr="00C61AC7" w:rsidRDefault="00C61AC7" w:rsidP="00C61AC7">
      <w:pPr>
        <w:spacing w:afterLines="50" w:after="156" w:line="160" w:lineRule="atLeast"/>
        <w:jc w:val="center"/>
        <w:rPr>
          <w:rFonts w:ascii="Arial" w:eastAsia="幼圆" w:hAnsi="Arial"/>
          <w:b/>
          <w:spacing w:val="58"/>
          <w:sz w:val="36"/>
          <w14:shadow w14:blurRad="50800" w14:dist="38100" w14:dir="2700000" w14:sx="100000" w14:sy="100000" w14:kx="0" w14:ky="0" w14:algn="tl">
            <w14:srgbClr w14:val="000000">
              <w14:alpha w14:val="60000"/>
            </w14:srgbClr>
          </w14:shadow>
        </w:rPr>
      </w:pPr>
    </w:p>
    <w:p w14:paraId="6DD3FCE2" w14:textId="77777777" w:rsidR="00C61AC7" w:rsidRPr="00C61AC7" w:rsidRDefault="00C61AC7" w:rsidP="00C61AC7">
      <w:pPr>
        <w:spacing w:afterLines="50" w:after="156" w:line="160" w:lineRule="atLeast"/>
        <w:jc w:val="center"/>
        <w:rPr>
          <w:rFonts w:ascii="Arial" w:eastAsia="幼圆" w:hAnsi="Arial"/>
          <w:b/>
          <w:spacing w:val="58"/>
          <w:sz w:val="36"/>
          <w14:shadow w14:blurRad="50800" w14:dist="38100" w14:dir="2700000" w14:sx="100000" w14:sy="100000" w14:kx="0" w14:ky="0" w14:algn="tl">
            <w14:srgbClr w14:val="000000">
              <w14:alpha w14:val="60000"/>
            </w14:srgbClr>
          </w14:shadow>
        </w:rPr>
      </w:pPr>
    </w:p>
    <w:p w14:paraId="78994D14" w14:textId="77777777" w:rsidR="00C61AC7" w:rsidRPr="00C61AC7" w:rsidRDefault="00C61AC7" w:rsidP="00C61AC7">
      <w:pPr>
        <w:spacing w:afterLines="50" w:after="156" w:line="160" w:lineRule="atLeast"/>
        <w:jc w:val="center"/>
        <w:rPr>
          <w:rFonts w:ascii="Arial" w:eastAsia="幼圆" w:hAnsi="Arial"/>
          <w:b/>
          <w:spacing w:val="58"/>
          <w:sz w:val="36"/>
          <w14:shadow w14:blurRad="50800" w14:dist="38100" w14:dir="2700000" w14:sx="100000" w14:sy="100000" w14:kx="0" w14:ky="0" w14:algn="tl">
            <w14:srgbClr w14:val="000000">
              <w14:alpha w14:val="60000"/>
            </w14:srgbClr>
          </w14:shadow>
        </w:rPr>
      </w:pPr>
    </w:p>
    <w:p w14:paraId="2C2EF685" w14:textId="77777777" w:rsidR="00C61AC7" w:rsidRPr="00C61AC7" w:rsidRDefault="00C61AC7" w:rsidP="00C61AC7">
      <w:pPr>
        <w:spacing w:afterLines="50" w:after="156" w:line="160" w:lineRule="atLeast"/>
        <w:jc w:val="center"/>
        <w:rPr>
          <w:rFonts w:ascii="Arial" w:eastAsia="幼圆" w:hAnsi="Arial"/>
          <w:b/>
          <w:spacing w:val="58"/>
          <w:sz w:val="36"/>
          <w14:shadow w14:blurRad="50800" w14:dist="38100" w14:dir="2700000" w14:sx="100000" w14:sy="100000" w14:kx="0" w14:ky="0" w14:algn="tl">
            <w14:srgbClr w14:val="000000">
              <w14:alpha w14:val="60000"/>
            </w14:srgbClr>
          </w14:shadow>
        </w:rPr>
      </w:pPr>
    </w:p>
    <w:p w14:paraId="20B428B5" w14:textId="77777777" w:rsidR="00C61AC7" w:rsidRPr="00C61AC7" w:rsidRDefault="00C61AC7" w:rsidP="00C61AC7">
      <w:pPr>
        <w:spacing w:afterLines="50" w:after="156" w:line="160" w:lineRule="atLeast"/>
        <w:jc w:val="center"/>
        <w:rPr>
          <w:rFonts w:ascii="Arial" w:eastAsia="幼圆" w:hAnsi="Arial"/>
          <w:b/>
          <w:spacing w:val="58"/>
          <w:sz w:val="36"/>
          <w14:shadow w14:blurRad="50800" w14:dist="38100" w14:dir="2700000" w14:sx="100000" w14:sy="100000" w14:kx="0" w14:ky="0" w14:algn="tl">
            <w14:srgbClr w14:val="000000">
              <w14:alpha w14:val="60000"/>
            </w14:srgbClr>
          </w14:shadow>
        </w:rPr>
      </w:pPr>
    </w:p>
    <w:p w14:paraId="3A8A59CF" w14:textId="6A82BA93" w:rsidR="00C61AC7" w:rsidRPr="00C61AC7" w:rsidRDefault="00C23D4C" w:rsidP="00C61AC7">
      <w:pPr>
        <w:spacing w:afterLines="50" w:after="156"/>
        <w:jc w:val="center"/>
        <w:rPr>
          <w:rFonts w:ascii="Arial" w:eastAsia="幼圆" w:hAnsi="Arial"/>
          <w:b/>
          <w:spacing w:val="58"/>
          <w:sz w:val="32"/>
          <w14:shadow w14:blurRad="50800" w14:dist="38100" w14:dir="2700000" w14:sx="100000" w14:sy="100000" w14:kx="0" w14:ky="0" w14:algn="tl">
            <w14:srgbClr w14:val="000000">
              <w14:alpha w14:val="60000"/>
            </w14:srgbClr>
          </w14:shadow>
        </w:rPr>
      </w:pPr>
      <w:r>
        <w:rPr>
          <w:rFonts w:ascii="Arial" w:eastAsia="幼圆" w:hAnsi="Arial" w:hint="eastAsia"/>
          <w:b/>
          <w:spacing w:val="58"/>
          <w:sz w:val="32"/>
          <w14:shadow w14:blurRad="50800" w14:dist="38100" w14:dir="2700000" w14:sx="100000" w14:sy="100000" w14:kx="0" w14:ky="0" w14:algn="tl">
            <w14:srgbClr w14:val="000000">
              <w14:alpha w14:val="60000"/>
            </w14:srgbClr>
          </w14:shadow>
        </w:rPr>
        <w:t>北京新创智链科技有限公司</w:t>
      </w:r>
    </w:p>
    <w:p w14:paraId="45523DC1" w14:textId="77777777" w:rsidR="00C61AC7" w:rsidRPr="00C61AC7" w:rsidRDefault="00C61AC7" w:rsidP="00185C39">
      <w:pPr>
        <w:ind w:firstLineChars="3900" w:firstLine="8190"/>
        <w:rPr>
          <w:noProof/>
        </w:rPr>
      </w:pPr>
    </w:p>
    <w:p w14:paraId="55678A9A" w14:textId="77777777" w:rsidR="00C61AC7" w:rsidRDefault="00C61AC7" w:rsidP="00185C39">
      <w:pPr>
        <w:ind w:firstLineChars="3900" w:firstLine="8190"/>
        <w:rPr>
          <w:noProof/>
        </w:rPr>
      </w:pPr>
    </w:p>
    <w:p w14:paraId="4508BBDC" w14:textId="77777777" w:rsidR="00C61AC7" w:rsidRDefault="00C61AC7" w:rsidP="00185C39">
      <w:pPr>
        <w:ind w:firstLineChars="3900" w:firstLine="8190"/>
        <w:rPr>
          <w:noProof/>
        </w:rPr>
      </w:pPr>
    </w:p>
    <w:p w14:paraId="722F1F5D" w14:textId="77777777" w:rsidR="00C61AC7" w:rsidRDefault="00C61AC7" w:rsidP="00185C39">
      <w:pPr>
        <w:ind w:firstLineChars="3900" w:firstLine="8190"/>
        <w:rPr>
          <w:noProof/>
        </w:rPr>
      </w:pPr>
    </w:p>
    <w:p w14:paraId="00F1185B" w14:textId="77777777" w:rsidR="00C61AC7" w:rsidRDefault="00C61AC7" w:rsidP="00185C39">
      <w:pPr>
        <w:ind w:firstLineChars="3900" w:firstLine="8190"/>
        <w:rPr>
          <w:noProof/>
        </w:rPr>
      </w:pPr>
    </w:p>
    <w:p w14:paraId="02157CF4" w14:textId="77777777" w:rsidR="00C61AC7" w:rsidRDefault="00C61AC7" w:rsidP="00185C39">
      <w:pPr>
        <w:ind w:firstLineChars="3900" w:firstLine="8190"/>
        <w:rPr>
          <w:noProof/>
        </w:rPr>
      </w:pPr>
    </w:p>
    <w:p w14:paraId="4F0C257D" w14:textId="77777777" w:rsidR="00C61AC7" w:rsidRDefault="00C61AC7" w:rsidP="00185C39">
      <w:pPr>
        <w:ind w:firstLineChars="3900" w:firstLine="8190"/>
        <w:rPr>
          <w:noProof/>
        </w:rPr>
      </w:pPr>
      <w:bookmarkStart w:id="0" w:name="_GoBack"/>
      <w:bookmarkEnd w:id="0"/>
    </w:p>
    <w:p w14:paraId="46A1CCC7" w14:textId="77777777" w:rsidR="00C61AC7" w:rsidRDefault="00C61AC7" w:rsidP="00185C39">
      <w:pPr>
        <w:ind w:firstLineChars="3900" w:firstLine="8190"/>
        <w:rPr>
          <w:noProof/>
        </w:rPr>
      </w:pPr>
    </w:p>
    <w:p w14:paraId="6C916895" w14:textId="77777777" w:rsidR="00C61AC7" w:rsidRDefault="00C61AC7" w:rsidP="00185C39">
      <w:pPr>
        <w:ind w:firstLineChars="3900" w:firstLine="8190"/>
        <w:rPr>
          <w:noProof/>
        </w:rPr>
      </w:pPr>
    </w:p>
    <w:p w14:paraId="6E25CC69" w14:textId="1D2E31E9" w:rsidR="00E95FD4" w:rsidRDefault="00E95FD4" w:rsidP="00C61AC7">
      <w:pPr>
        <w:rPr>
          <w:noProof/>
        </w:rPr>
      </w:pPr>
    </w:p>
    <w:sdt>
      <w:sdtPr>
        <w:rPr>
          <w:rFonts w:asciiTheme="minorHAnsi" w:eastAsiaTheme="minorEastAsia" w:hAnsiTheme="minorHAnsi" w:cstheme="minorBidi"/>
          <w:color w:val="auto"/>
          <w:kern w:val="2"/>
          <w:sz w:val="21"/>
          <w:szCs w:val="22"/>
          <w:lang w:val="zh-CN"/>
        </w:rPr>
        <w:id w:val="-1174027075"/>
        <w:docPartObj>
          <w:docPartGallery w:val="Table of Contents"/>
          <w:docPartUnique/>
        </w:docPartObj>
      </w:sdtPr>
      <w:sdtEndPr>
        <w:rPr>
          <w:b/>
          <w:bCs/>
        </w:rPr>
      </w:sdtEndPr>
      <w:sdtContent>
        <w:p w14:paraId="3B1FC0F8" w14:textId="4A7FD849" w:rsidR="00E95FD4" w:rsidRDefault="00E95FD4">
          <w:pPr>
            <w:pStyle w:val="TOC"/>
          </w:pPr>
          <w:r>
            <w:rPr>
              <w:lang w:val="zh-CN"/>
            </w:rPr>
            <w:t>目录</w:t>
          </w:r>
        </w:p>
        <w:p w14:paraId="23265AD2" w14:textId="5BE56D2E" w:rsidR="00B500FE" w:rsidRDefault="00E95FD4">
          <w:pPr>
            <w:pStyle w:val="TOC1"/>
            <w:tabs>
              <w:tab w:val="right" w:leader="dot" w:pos="8296"/>
            </w:tabs>
            <w:rPr>
              <w:noProof/>
              <w:szCs w:val="24"/>
            </w:rPr>
          </w:pPr>
          <w:r>
            <w:rPr>
              <w:b/>
              <w:bCs/>
              <w:lang w:val="zh-CN"/>
            </w:rPr>
            <w:fldChar w:fldCharType="begin"/>
          </w:r>
          <w:r>
            <w:rPr>
              <w:b/>
              <w:bCs/>
              <w:lang w:val="zh-CN"/>
            </w:rPr>
            <w:instrText xml:space="preserve"> TOC \o "1-3" \h \z \u </w:instrText>
          </w:r>
          <w:r>
            <w:rPr>
              <w:b/>
              <w:bCs/>
              <w:lang w:val="zh-CN"/>
            </w:rPr>
            <w:fldChar w:fldCharType="separate"/>
          </w:r>
          <w:hyperlink w:anchor="_Toc30103783" w:history="1">
            <w:r w:rsidR="00B500FE" w:rsidRPr="006644B7">
              <w:rPr>
                <w:rStyle w:val="ab"/>
                <w:noProof/>
              </w:rPr>
              <w:t>1、引言</w:t>
            </w:r>
            <w:r w:rsidR="00B500FE">
              <w:rPr>
                <w:noProof/>
                <w:webHidden/>
              </w:rPr>
              <w:tab/>
            </w:r>
            <w:r w:rsidR="00B500FE">
              <w:rPr>
                <w:noProof/>
                <w:webHidden/>
              </w:rPr>
              <w:fldChar w:fldCharType="begin"/>
            </w:r>
            <w:r w:rsidR="00B500FE">
              <w:rPr>
                <w:noProof/>
                <w:webHidden/>
              </w:rPr>
              <w:instrText xml:space="preserve"> PAGEREF _Toc30103783 \h </w:instrText>
            </w:r>
            <w:r w:rsidR="00B500FE">
              <w:rPr>
                <w:noProof/>
                <w:webHidden/>
              </w:rPr>
            </w:r>
            <w:r w:rsidR="00B500FE">
              <w:rPr>
                <w:noProof/>
                <w:webHidden/>
              </w:rPr>
              <w:fldChar w:fldCharType="separate"/>
            </w:r>
            <w:r w:rsidR="00B500FE">
              <w:rPr>
                <w:noProof/>
                <w:webHidden/>
              </w:rPr>
              <w:t>2</w:t>
            </w:r>
            <w:r w:rsidR="00B500FE">
              <w:rPr>
                <w:noProof/>
                <w:webHidden/>
              </w:rPr>
              <w:fldChar w:fldCharType="end"/>
            </w:r>
          </w:hyperlink>
        </w:p>
        <w:p w14:paraId="117702A2" w14:textId="5B18A4F5" w:rsidR="00B500FE" w:rsidRDefault="00B500FE">
          <w:pPr>
            <w:pStyle w:val="TOC2"/>
            <w:tabs>
              <w:tab w:val="right" w:leader="dot" w:pos="8296"/>
            </w:tabs>
            <w:rPr>
              <w:noProof/>
              <w:szCs w:val="24"/>
            </w:rPr>
          </w:pPr>
          <w:hyperlink w:anchor="_Toc30103784" w:history="1">
            <w:r w:rsidRPr="006644B7">
              <w:rPr>
                <w:rStyle w:val="ab"/>
                <w:noProof/>
              </w:rPr>
              <w:t>1.1编写目的</w:t>
            </w:r>
            <w:r>
              <w:rPr>
                <w:noProof/>
                <w:webHidden/>
              </w:rPr>
              <w:tab/>
            </w:r>
            <w:r>
              <w:rPr>
                <w:noProof/>
                <w:webHidden/>
              </w:rPr>
              <w:fldChar w:fldCharType="begin"/>
            </w:r>
            <w:r>
              <w:rPr>
                <w:noProof/>
                <w:webHidden/>
              </w:rPr>
              <w:instrText xml:space="preserve"> PAGEREF _Toc30103784 \h </w:instrText>
            </w:r>
            <w:r>
              <w:rPr>
                <w:noProof/>
                <w:webHidden/>
              </w:rPr>
            </w:r>
            <w:r>
              <w:rPr>
                <w:noProof/>
                <w:webHidden/>
              </w:rPr>
              <w:fldChar w:fldCharType="separate"/>
            </w:r>
            <w:r>
              <w:rPr>
                <w:noProof/>
                <w:webHidden/>
              </w:rPr>
              <w:t>2</w:t>
            </w:r>
            <w:r>
              <w:rPr>
                <w:noProof/>
                <w:webHidden/>
              </w:rPr>
              <w:fldChar w:fldCharType="end"/>
            </w:r>
          </w:hyperlink>
        </w:p>
        <w:p w14:paraId="1DACBA40" w14:textId="233BDDE3" w:rsidR="00B500FE" w:rsidRDefault="00B500FE">
          <w:pPr>
            <w:pStyle w:val="TOC2"/>
            <w:tabs>
              <w:tab w:val="right" w:leader="dot" w:pos="8296"/>
            </w:tabs>
            <w:rPr>
              <w:noProof/>
              <w:szCs w:val="24"/>
            </w:rPr>
          </w:pPr>
          <w:hyperlink w:anchor="_Toc30103785" w:history="1">
            <w:r w:rsidRPr="006644B7">
              <w:rPr>
                <w:rStyle w:val="ab"/>
                <w:noProof/>
              </w:rPr>
              <w:t>1.2概念解释</w:t>
            </w:r>
            <w:r>
              <w:rPr>
                <w:noProof/>
                <w:webHidden/>
              </w:rPr>
              <w:tab/>
            </w:r>
            <w:r>
              <w:rPr>
                <w:noProof/>
                <w:webHidden/>
              </w:rPr>
              <w:fldChar w:fldCharType="begin"/>
            </w:r>
            <w:r>
              <w:rPr>
                <w:noProof/>
                <w:webHidden/>
              </w:rPr>
              <w:instrText xml:space="preserve"> PAGEREF _Toc30103785 \h </w:instrText>
            </w:r>
            <w:r>
              <w:rPr>
                <w:noProof/>
                <w:webHidden/>
              </w:rPr>
            </w:r>
            <w:r>
              <w:rPr>
                <w:noProof/>
                <w:webHidden/>
              </w:rPr>
              <w:fldChar w:fldCharType="separate"/>
            </w:r>
            <w:r>
              <w:rPr>
                <w:noProof/>
                <w:webHidden/>
              </w:rPr>
              <w:t>3</w:t>
            </w:r>
            <w:r>
              <w:rPr>
                <w:noProof/>
                <w:webHidden/>
              </w:rPr>
              <w:fldChar w:fldCharType="end"/>
            </w:r>
          </w:hyperlink>
        </w:p>
        <w:p w14:paraId="0671E1F9" w14:textId="7136BEE7" w:rsidR="00B500FE" w:rsidRDefault="00B500FE">
          <w:pPr>
            <w:pStyle w:val="TOC1"/>
            <w:tabs>
              <w:tab w:val="right" w:leader="dot" w:pos="8296"/>
            </w:tabs>
            <w:rPr>
              <w:noProof/>
              <w:szCs w:val="24"/>
            </w:rPr>
          </w:pPr>
          <w:hyperlink w:anchor="_Toc30103786" w:history="1">
            <w:r w:rsidRPr="006644B7">
              <w:rPr>
                <w:rStyle w:val="ab"/>
                <w:noProof/>
              </w:rPr>
              <w:t>2、关于合约辅助开发系统</w:t>
            </w:r>
            <w:r>
              <w:rPr>
                <w:noProof/>
                <w:webHidden/>
              </w:rPr>
              <w:tab/>
            </w:r>
            <w:r>
              <w:rPr>
                <w:noProof/>
                <w:webHidden/>
              </w:rPr>
              <w:fldChar w:fldCharType="begin"/>
            </w:r>
            <w:r>
              <w:rPr>
                <w:noProof/>
                <w:webHidden/>
              </w:rPr>
              <w:instrText xml:space="preserve"> PAGEREF _Toc30103786 \h </w:instrText>
            </w:r>
            <w:r>
              <w:rPr>
                <w:noProof/>
                <w:webHidden/>
              </w:rPr>
            </w:r>
            <w:r>
              <w:rPr>
                <w:noProof/>
                <w:webHidden/>
              </w:rPr>
              <w:fldChar w:fldCharType="separate"/>
            </w:r>
            <w:r>
              <w:rPr>
                <w:noProof/>
                <w:webHidden/>
              </w:rPr>
              <w:t>3</w:t>
            </w:r>
            <w:r>
              <w:rPr>
                <w:noProof/>
                <w:webHidden/>
              </w:rPr>
              <w:fldChar w:fldCharType="end"/>
            </w:r>
          </w:hyperlink>
        </w:p>
        <w:p w14:paraId="59F6D430" w14:textId="1F382C55" w:rsidR="00B500FE" w:rsidRDefault="00B500FE">
          <w:pPr>
            <w:pStyle w:val="TOC2"/>
            <w:tabs>
              <w:tab w:val="right" w:leader="dot" w:pos="8296"/>
            </w:tabs>
            <w:rPr>
              <w:noProof/>
              <w:szCs w:val="24"/>
            </w:rPr>
          </w:pPr>
          <w:hyperlink w:anchor="_Toc30103787" w:history="1">
            <w:r w:rsidRPr="006644B7">
              <w:rPr>
                <w:rStyle w:val="ab"/>
                <w:noProof/>
              </w:rPr>
              <w:t>2.1下载</w:t>
            </w:r>
            <w:r>
              <w:rPr>
                <w:noProof/>
                <w:webHidden/>
              </w:rPr>
              <w:tab/>
            </w:r>
            <w:r>
              <w:rPr>
                <w:noProof/>
                <w:webHidden/>
              </w:rPr>
              <w:fldChar w:fldCharType="begin"/>
            </w:r>
            <w:r>
              <w:rPr>
                <w:noProof/>
                <w:webHidden/>
              </w:rPr>
              <w:instrText xml:space="preserve"> PAGEREF _Toc30103787 \h </w:instrText>
            </w:r>
            <w:r>
              <w:rPr>
                <w:noProof/>
                <w:webHidden/>
              </w:rPr>
            </w:r>
            <w:r>
              <w:rPr>
                <w:noProof/>
                <w:webHidden/>
              </w:rPr>
              <w:fldChar w:fldCharType="separate"/>
            </w:r>
            <w:r>
              <w:rPr>
                <w:noProof/>
                <w:webHidden/>
              </w:rPr>
              <w:t>3</w:t>
            </w:r>
            <w:r>
              <w:rPr>
                <w:noProof/>
                <w:webHidden/>
              </w:rPr>
              <w:fldChar w:fldCharType="end"/>
            </w:r>
          </w:hyperlink>
        </w:p>
        <w:p w14:paraId="6D372142" w14:textId="0D4B881E" w:rsidR="00B500FE" w:rsidRDefault="00B500FE">
          <w:pPr>
            <w:pStyle w:val="TOC2"/>
            <w:tabs>
              <w:tab w:val="right" w:leader="dot" w:pos="8296"/>
            </w:tabs>
            <w:rPr>
              <w:noProof/>
              <w:szCs w:val="24"/>
            </w:rPr>
          </w:pPr>
          <w:hyperlink w:anchor="_Toc30103788" w:history="1">
            <w:r w:rsidRPr="006644B7">
              <w:rPr>
                <w:rStyle w:val="ab"/>
                <w:noProof/>
              </w:rPr>
              <w:t>2.2 安装</w:t>
            </w:r>
            <w:r>
              <w:rPr>
                <w:noProof/>
                <w:webHidden/>
              </w:rPr>
              <w:tab/>
            </w:r>
            <w:r>
              <w:rPr>
                <w:noProof/>
                <w:webHidden/>
              </w:rPr>
              <w:fldChar w:fldCharType="begin"/>
            </w:r>
            <w:r>
              <w:rPr>
                <w:noProof/>
                <w:webHidden/>
              </w:rPr>
              <w:instrText xml:space="preserve"> PAGEREF _Toc30103788 \h </w:instrText>
            </w:r>
            <w:r>
              <w:rPr>
                <w:noProof/>
                <w:webHidden/>
              </w:rPr>
            </w:r>
            <w:r>
              <w:rPr>
                <w:noProof/>
                <w:webHidden/>
              </w:rPr>
              <w:fldChar w:fldCharType="separate"/>
            </w:r>
            <w:r>
              <w:rPr>
                <w:noProof/>
                <w:webHidden/>
              </w:rPr>
              <w:t>3</w:t>
            </w:r>
            <w:r>
              <w:rPr>
                <w:noProof/>
                <w:webHidden/>
              </w:rPr>
              <w:fldChar w:fldCharType="end"/>
            </w:r>
          </w:hyperlink>
        </w:p>
        <w:p w14:paraId="7703C96C" w14:textId="17379160" w:rsidR="00B500FE" w:rsidRDefault="00B500FE">
          <w:pPr>
            <w:pStyle w:val="TOC2"/>
            <w:tabs>
              <w:tab w:val="right" w:leader="dot" w:pos="8296"/>
            </w:tabs>
            <w:rPr>
              <w:noProof/>
              <w:szCs w:val="24"/>
            </w:rPr>
          </w:pPr>
          <w:hyperlink w:anchor="_Toc30103789" w:history="1">
            <w:r w:rsidRPr="006644B7">
              <w:rPr>
                <w:rStyle w:val="ab"/>
                <w:noProof/>
              </w:rPr>
              <w:t>2.3使用插件，生成框架</w:t>
            </w:r>
            <w:r>
              <w:rPr>
                <w:noProof/>
                <w:webHidden/>
              </w:rPr>
              <w:tab/>
            </w:r>
            <w:r>
              <w:rPr>
                <w:noProof/>
                <w:webHidden/>
              </w:rPr>
              <w:fldChar w:fldCharType="begin"/>
            </w:r>
            <w:r>
              <w:rPr>
                <w:noProof/>
                <w:webHidden/>
              </w:rPr>
              <w:instrText xml:space="preserve"> PAGEREF _Toc30103789 \h </w:instrText>
            </w:r>
            <w:r>
              <w:rPr>
                <w:noProof/>
                <w:webHidden/>
              </w:rPr>
            </w:r>
            <w:r>
              <w:rPr>
                <w:noProof/>
                <w:webHidden/>
              </w:rPr>
              <w:fldChar w:fldCharType="separate"/>
            </w:r>
            <w:r>
              <w:rPr>
                <w:noProof/>
                <w:webHidden/>
              </w:rPr>
              <w:t>4</w:t>
            </w:r>
            <w:r>
              <w:rPr>
                <w:noProof/>
                <w:webHidden/>
              </w:rPr>
              <w:fldChar w:fldCharType="end"/>
            </w:r>
          </w:hyperlink>
        </w:p>
        <w:p w14:paraId="67533C87" w14:textId="43B98BC4" w:rsidR="00B500FE" w:rsidRDefault="00B500FE">
          <w:pPr>
            <w:pStyle w:val="TOC2"/>
            <w:tabs>
              <w:tab w:val="right" w:leader="dot" w:pos="8296"/>
            </w:tabs>
            <w:rPr>
              <w:noProof/>
              <w:szCs w:val="24"/>
            </w:rPr>
          </w:pPr>
          <w:hyperlink w:anchor="_Toc30103790" w:history="1">
            <w:r w:rsidRPr="006644B7">
              <w:rPr>
                <w:rStyle w:val="ab"/>
                <w:noProof/>
              </w:rPr>
              <w:t>2.4一键生成收据</w:t>
            </w:r>
            <w:r>
              <w:rPr>
                <w:noProof/>
                <w:webHidden/>
              </w:rPr>
              <w:tab/>
            </w:r>
            <w:r>
              <w:rPr>
                <w:noProof/>
                <w:webHidden/>
              </w:rPr>
              <w:fldChar w:fldCharType="begin"/>
            </w:r>
            <w:r>
              <w:rPr>
                <w:noProof/>
                <w:webHidden/>
              </w:rPr>
              <w:instrText xml:space="preserve"> PAGEREF _Toc30103790 \h </w:instrText>
            </w:r>
            <w:r>
              <w:rPr>
                <w:noProof/>
                <w:webHidden/>
              </w:rPr>
            </w:r>
            <w:r>
              <w:rPr>
                <w:noProof/>
                <w:webHidden/>
              </w:rPr>
              <w:fldChar w:fldCharType="separate"/>
            </w:r>
            <w:r>
              <w:rPr>
                <w:noProof/>
                <w:webHidden/>
              </w:rPr>
              <w:t>7</w:t>
            </w:r>
            <w:r>
              <w:rPr>
                <w:noProof/>
                <w:webHidden/>
              </w:rPr>
              <w:fldChar w:fldCharType="end"/>
            </w:r>
          </w:hyperlink>
        </w:p>
        <w:p w14:paraId="7F45F077" w14:textId="07DB03EC" w:rsidR="00B500FE" w:rsidRDefault="00B500FE">
          <w:pPr>
            <w:pStyle w:val="TOC2"/>
            <w:tabs>
              <w:tab w:val="right" w:leader="dot" w:pos="8296"/>
            </w:tabs>
            <w:rPr>
              <w:noProof/>
              <w:szCs w:val="24"/>
            </w:rPr>
          </w:pPr>
          <w:hyperlink w:anchor="_Toc30103791" w:history="1">
            <w:r w:rsidRPr="006644B7">
              <w:rPr>
                <w:rStyle w:val="ab"/>
                <w:noProof/>
              </w:rPr>
              <w:t>2.5自动检查</w:t>
            </w:r>
            <w:r>
              <w:rPr>
                <w:noProof/>
                <w:webHidden/>
              </w:rPr>
              <w:tab/>
            </w:r>
            <w:r>
              <w:rPr>
                <w:noProof/>
                <w:webHidden/>
              </w:rPr>
              <w:fldChar w:fldCharType="begin"/>
            </w:r>
            <w:r>
              <w:rPr>
                <w:noProof/>
                <w:webHidden/>
              </w:rPr>
              <w:instrText xml:space="preserve"> PAGEREF _Toc30103791 \h </w:instrText>
            </w:r>
            <w:r>
              <w:rPr>
                <w:noProof/>
                <w:webHidden/>
              </w:rPr>
            </w:r>
            <w:r>
              <w:rPr>
                <w:noProof/>
                <w:webHidden/>
              </w:rPr>
              <w:fldChar w:fldCharType="separate"/>
            </w:r>
            <w:r>
              <w:rPr>
                <w:noProof/>
                <w:webHidden/>
              </w:rPr>
              <w:t>7</w:t>
            </w:r>
            <w:r>
              <w:rPr>
                <w:noProof/>
                <w:webHidden/>
              </w:rPr>
              <w:fldChar w:fldCharType="end"/>
            </w:r>
          </w:hyperlink>
        </w:p>
        <w:p w14:paraId="4C3AC86E" w14:textId="3926F4E0" w:rsidR="00E95FD4" w:rsidRDefault="00E95FD4">
          <w:r>
            <w:rPr>
              <w:b/>
              <w:bCs/>
              <w:lang w:val="zh-CN"/>
            </w:rPr>
            <w:fldChar w:fldCharType="end"/>
          </w:r>
        </w:p>
      </w:sdtContent>
    </w:sdt>
    <w:p w14:paraId="54A51C6F" w14:textId="0A3A002F" w:rsidR="00C61AC7" w:rsidRDefault="00C61AC7" w:rsidP="00C61AC7">
      <w:pPr>
        <w:rPr>
          <w:noProof/>
        </w:rPr>
      </w:pPr>
    </w:p>
    <w:p w14:paraId="132A22B5" w14:textId="77777777" w:rsidR="00C61AC7" w:rsidRDefault="00C61AC7" w:rsidP="00185C39">
      <w:pPr>
        <w:ind w:firstLineChars="3900" w:firstLine="8190"/>
        <w:rPr>
          <w:noProof/>
        </w:rPr>
      </w:pPr>
    </w:p>
    <w:p w14:paraId="6AC5774C" w14:textId="77777777" w:rsidR="00C61AC7" w:rsidRDefault="00C61AC7" w:rsidP="00185C39">
      <w:pPr>
        <w:ind w:firstLineChars="3900" w:firstLine="8190"/>
        <w:rPr>
          <w:noProof/>
        </w:rPr>
      </w:pPr>
    </w:p>
    <w:p w14:paraId="755AE8DE" w14:textId="77777777" w:rsidR="00C61AC7" w:rsidRDefault="00C61AC7" w:rsidP="00185C39">
      <w:pPr>
        <w:ind w:firstLineChars="3900" w:firstLine="8190"/>
        <w:rPr>
          <w:noProof/>
        </w:rPr>
      </w:pPr>
    </w:p>
    <w:p w14:paraId="2E69AACF" w14:textId="77777777" w:rsidR="00C61AC7" w:rsidRDefault="00C61AC7" w:rsidP="00185C39">
      <w:pPr>
        <w:ind w:firstLineChars="3900" w:firstLine="8190"/>
        <w:rPr>
          <w:noProof/>
        </w:rPr>
      </w:pPr>
    </w:p>
    <w:p w14:paraId="44E48193" w14:textId="77777777" w:rsidR="00C61AC7" w:rsidRDefault="00C61AC7" w:rsidP="00185C39">
      <w:pPr>
        <w:ind w:firstLineChars="3900" w:firstLine="8190"/>
        <w:rPr>
          <w:noProof/>
        </w:rPr>
      </w:pPr>
    </w:p>
    <w:p w14:paraId="2DC58296" w14:textId="77777777" w:rsidR="00C61AC7" w:rsidRDefault="00C61AC7" w:rsidP="00185C39">
      <w:pPr>
        <w:ind w:firstLineChars="3900" w:firstLine="8190"/>
        <w:rPr>
          <w:noProof/>
        </w:rPr>
      </w:pPr>
    </w:p>
    <w:p w14:paraId="707D7233" w14:textId="77777777" w:rsidR="00C61AC7" w:rsidRDefault="00C61AC7" w:rsidP="00185C39">
      <w:pPr>
        <w:ind w:firstLineChars="3900" w:firstLine="8190"/>
        <w:rPr>
          <w:noProof/>
        </w:rPr>
      </w:pPr>
    </w:p>
    <w:p w14:paraId="7F21D3AE" w14:textId="77777777" w:rsidR="00C61AC7" w:rsidRDefault="00C61AC7" w:rsidP="00185C39">
      <w:pPr>
        <w:ind w:firstLineChars="3900" w:firstLine="8190"/>
        <w:rPr>
          <w:noProof/>
        </w:rPr>
      </w:pPr>
    </w:p>
    <w:p w14:paraId="7CACE3DE" w14:textId="77777777" w:rsidR="00C61AC7" w:rsidRDefault="00C61AC7" w:rsidP="00185C39">
      <w:pPr>
        <w:ind w:firstLineChars="3900" w:firstLine="8190"/>
        <w:rPr>
          <w:noProof/>
        </w:rPr>
      </w:pPr>
    </w:p>
    <w:p w14:paraId="3F327774" w14:textId="77777777" w:rsidR="00C61AC7" w:rsidRDefault="00C61AC7" w:rsidP="00185C39">
      <w:pPr>
        <w:ind w:firstLineChars="3900" w:firstLine="8190"/>
        <w:rPr>
          <w:noProof/>
        </w:rPr>
      </w:pPr>
    </w:p>
    <w:p w14:paraId="1CF9DAE2" w14:textId="77777777" w:rsidR="00C61AC7" w:rsidRDefault="00C61AC7" w:rsidP="00185C39">
      <w:pPr>
        <w:ind w:firstLineChars="3900" w:firstLine="8190"/>
        <w:rPr>
          <w:noProof/>
        </w:rPr>
      </w:pPr>
    </w:p>
    <w:p w14:paraId="410532B0" w14:textId="77777777" w:rsidR="00C61AC7" w:rsidRDefault="00C61AC7" w:rsidP="00185C39">
      <w:pPr>
        <w:ind w:firstLineChars="3900" w:firstLine="8190"/>
        <w:rPr>
          <w:noProof/>
        </w:rPr>
      </w:pPr>
    </w:p>
    <w:p w14:paraId="7B23C35E" w14:textId="77777777" w:rsidR="00C61AC7" w:rsidRDefault="00C61AC7" w:rsidP="00185C39">
      <w:pPr>
        <w:ind w:firstLineChars="3900" w:firstLine="8190"/>
        <w:rPr>
          <w:noProof/>
        </w:rPr>
      </w:pPr>
    </w:p>
    <w:p w14:paraId="0C182942" w14:textId="77777777" w:rsidR="00C61AC7" w:rsidRDefault="00C61AC7" w:rsidP="00185C39">
      <w:pPr>
        <w:ind w:firstLineChars="3900" w:firstLine="8190"/>
        <w:rPr>
          <w:noProof/>
        </w:rPr>
      </w:pPr>
    </w:p>
    <w:p w14:paraId="371A3569" w14:textId="77777777" w:rsidR="00C61AC7" w:rsidRDefault="00C61AC7" w:rsidP="00185C39">
      <w:pPr>
        <w:ind w:firstLineChars="3900" w:firstLine="8190"/>
        <w:rPr>
          <w:noProof/>
        </w:rPr>
      </w:pPr>
    </w:p>
    <w:p w14:paraId="59FCF801" w14:textId="77777777" w:rsidR="00C61AC7" w:rsidRDefault="00C61AC7" w:rsidP="00185C39">
      <w:pPr>
        <w:ind w:firstLineChars="3900" w:firstLine="8190"/>
        <w:rPr>
          <w:noProof/>
        </w:rPr>
      </w:pPr>
    </w:p>
    <w:p w14:paraId="4F4DB705" w14:textId="77777777" w:rsidR="00C61AC7" w:rsidRDefault="00C61AC7" w:rsidP="00185C39">
      <w:pPr>
        <w:ind w:firstLineChars="3900" w:firstLine="8190"/>
        <w:rPr>
          <w:noProof/>
        </w:rPr>
      </w:pPr>
    </w:p>
    <w:p w14:paraId="211760C4" w14:textId="77777777" w:rsidR="00C61AC7" w:rsidRDefault="00C61AC7" w:rsidP="00185C39">
      <w:pPr>
        <w:ind w:firstLineChars="3900" w:firstLine="8190"/>
        <w:rPr>
          <w:noProof/>
        </w:rPr>
      </w:pPr>
    </w:p>
    <w:p w14:paraId="178375CC" w14:textId="77777777" w:rsidR="00C61AC7" w:rsidRDefault="00C61AC7" w:rsidP="00185C39">
      <w:pPr>
        <w:ind w:firstLineChars="3900" w:firstLine="8190"/>
        <w:rPr>
          <w:noProof/>
        </w:rPr>
      </w:pPr>
    </w:p>
    <w:p w14:paraId="358BB056" w14:textId="77777777" w:rsidR="00C61AC7" w:rsidRDefault="00C61AC7" w:rsidP="00185C39">
      <w:pPr>
        <w:ind w:firstLineChars="3900" w:firstLine="8190"/>
        <w:rPr>
          <w:noProof/>
        </w:rPr>
      </w:pPr>
    </w:p>
    <w:p w14:paraId="32920F0C" w14:textId="66B33458" w:rsidR="00C61AC7" w:rsidRDefault="00471553" w:rsidP="00471553">
      <w:pPr>
        <w:pStyle w:val="1"/>
        <w:rPr>
          <w:noProof/>
        </w:rPr>
      </w:pPr>
      <w:bookmarkStart w:id="1" w:name="_Toc30103783"/>
      <w:r>
        <w:rPr>
          <w:rFonts w:hint="eastAsia"/>
          <w:noProof/>
        </w:rPr>
        <w:t>1、</w:t>
      </w:r>
      <w:r w:rsidR="00C61AC7">
        <w:rPr>
          <w:rFonts w:hint="eastAsia"/>
          <w:noProof/>
        </w:rPr>
        <w:t>引言</w:t>
      </w:r>
      <w:bookmarkEnd w:id="1"/>
    </w:p>
    <w:p w14:paraId="6DA32850" w14:textId="18CFC4C4" w:rsidR="00C61AC7" w:rsidRPr="00471553" w:rsidRDefault="00471553" w:rsidP="00471553">
      <w:pPr>
        <w:pStyle w:val="2"/>
      </w:pPr>
      <w:bookmarkStart w:id="2" w:name="_Toc30103784"/>
      <w:r w:rsidRPr="00471553">
        <w:rPr>
          <w:rFonts w:hint="eastAsia"/>
        </w:rPr>
        <w:t>1.1</w:t>
      </w:r>
      <w:r w:rsidR="00C61AC7" w:rsidRPr="00471553">
        <w:t>编写目的</w:t>
      </w:r>
      <w:bookmarkEnd w:id="2"/>
    </w:p>
    <w:p w14:paraId="5E23A718" w14:textId="3461F2E0" w:rsidR="00C61AC7" w:rsidRPr="00044751" w:rsidRDefault="00C61AC7" w:rsidP="00471553">
      <w:pPr>
        <w:rPr>
          <w:kern w:val="0"/>
          <w:sz w:val="24"/>
        </w:rPr>
      </w:pPr>
      <w:r>
        <w:rPr>
          <w:rFonts w:hint="eastAsia"/>
        </w:rPr>
        <w:t>本文档提供的对象主要是</w:t>
      </w:r>
      <w:r w:rsidR="000D335A">
        <w:rPr>
          <w:rFonts w:hint="eastAsia"/>
        </w:rPr>
        <w:t>合约的开发者用户</w:t>
      </w:r>
      <w:r w:rsidR="00044751">
        <w:rPr>
          <w:rFonts w:hint="eastAsia"/>
        </w:rPr>
        <w:t>用户</w:t>
      </w:r>
      <w:r>
        <w:rPr>
          <w:rFonts w:hint="eastAsia"/>
        </w:rPr>
        <w:t>。本文档对</w:t>
      </w:r>
      <w:r w:rsidR="000D335A">
        <w:rPr>
          <w:rFonts w:hint="eastAsia"/>
        </w:rPr>
        <w:t>合约辅助开发系统</w:t>
      </w:r>
      <w:r>
        <w:rPr>
          <w:rFonts w:hint="eastAsia"/>
        </w:rPr>
        <w:t>的操作进行介绍，为用户操作、使用</w:t>
      </w:r>
      <w:r w:rsidR="000D335A">
        <w:rPr>
          <w:rFonts w:hint="eastAsia"/>
        </w:rPr>
        <w:t>智能合约辅助开发系统</w:t>
      </w:r>
      <w:r>
        <w:rPr>
          <w:rFonts w:hint="eastAsia"/>
        </w:rPr>
        <w:t>软件提供参考和指导。</w:t>
      </w:r>
    </w:p>
    <w:p w14:paraId="26F5A9EF" w14:textId="46D4F7CB" w:rsidR="00C61AC7" w:rsidRDefault="00471553" w:rsidP="00471553">
      <w:pPr>
        <w:pStyle w:val="2"/>
        <w:rPr>
          <w:noProof/>
        </w:rPr>
      </w:pPr>
      <w:bookmarkStart w:id="3" w:name="_Toc30103785"/>
      <w:r>
        <w:rPr>
          <w:rFonts w:hint="eastAsia"/>
          <w:noProof/>
        </w:rPr>
        <w:lastRenderedPageBreak/>
        <w:t>1.2</w:t>
      </w:r>
      <w:r w:rsidR="00044751">
        <w:rPr>
          <w:rFonts w:hint="eastAsia"/>
          <w:noProof/>
        </w:rPr>
        <w:t>概念解释</w:t>
      </w:r>
      <w:bookmarkEnd w:id="3"/>
    </w:p>
    <w:p w14:paraId="39893182" w14:textId="1BBEEC14" w:rsidR="002D02C6" w:rsidRDefault="00990738" w:rsidP="00C61AC7">
      <w:pPr>
        <w:rPr>
          <w:noProof/>
        </w:rPr>
      </w:pPr>
      <w:r>
        <w:rPr>
          <w:rFonts w:hint="eastAsia"/>
          <w:noProof/>
        </w:rPr>
        <w:t>什么是</w:t>
      </w:r>
      <w:r w:rsidR="000D335A">
        <w:rPr>
          <w:rFonts w:hint="eastAsia"/>
          <w:noProof/>
        </w:rPr>
        <w:t>智能合约开发辅助系统</w:t>
      </w:r>
      <w:r w:rsidR="00471553">
        <w:rPr>
          <w:rFonts w:hint="eastAsia"/>
          <w:noProof/>
        </w:rPr>
        <w:t>。</w:t>
      </w:r>
    </w:p>
    <w:p w14:paraId="601B66B4" w14:textId="7270859F" w:rsidR="00990738" w:rsidRDefault="000D335A">
      <w:pPr>
        <w:rPr>
          <w:noProof/>
        </w:rPr>
      </w:pPr>
      <w:r>
        <w:rPr>
          <w:rFonts w:hint="eastAsia"/>
          <w:noProof/>
        </w:rPr>
        <w:t>智能合约开发辅助系统</w:t>
      </w:r>
      <w:r w:rsidR="00990738">
        <w:rPr>
          <w:rFonts w:hint="eastAsia"/>
          <w:noProof/>
        </w:rPr>
        <w:t>是</w:t>
      </w:r>
      <w:r w:rsidRPr="000D335A">
        <w:rPr>
          <w:rFonts w:hint="eastAsia"/>
          <w:noProof/>
        </w:rPr>
        <w:t>基于</w:t>
      </w:r>
      <w:r w:rsidRPr="000D335A">
        <w:rPr>
          <w:noProof/>
        </w:rPr>
        <w:t>Kotlin 开发的用于goland</w:t>
      </w:r>
      <w:r>
        <w:rPr>
          <w:noProof/>
        </w:rPr>
        <w:t xml:space="preserve"> </w:t>
      </w:r>
      <w:r w:rsidRPr="000D335A">
        <w:rPr>
          <w:noProof/>
        </w:rPr>
        <w:t>IDE</w:t>
      </w:r>
      <w:r>
        <w:rPr>
          <w:rFonts w:hint="eastAsia"/>
          <w:noProof/>
        </w:rPr>
        <w:t>的一款支持智能合约可行性分析、合约的安全性分析以及合约的公平性分析功能为一体的合约辅助开发工具</w:t>
      </w:r>
      <w:r w:rsidR="00990738">
        <w:rPr>
          <w:rFonts w:hint="eastAsia"/>
          <w:noProof/>
        </w:rPr>
        <w:t>。</w:t>
      </w:r>
    </w:p>
    <w:p w14:paraId="61C320D7" w14:textId="15CFD085" w:rsidR="00CF06CB" w:rsidRDefault="00CF06CB">
      <w:pPr>
        <w:rPr>
          <w:noProof/>
        </w:rPr>
      </w:pPr>
    </w:p>
    <w:p w14:paraId="607F2DD2" w14:textId="0A0DB147" w:rsidR="00CF06CB" w:rsidRPr="00CF06CB" w:rsidRDefault="00CF06CB">
      <w:pPr>
        <w:rPr>
          <w:noProof/>
        </w:rPr>
      </w:pPr>
    </w:p>
    <w:p w14:paraId="4A56980E" w14:textId="77777777" w:rsidR="00CF06CB" w:rsidRDefault="00CF06CB">
      <w:pPr>
        <w:rPr>
          <w:noProof/>
        </w:rPr>
      </w:pPr>
    </w:p>
    <w:p w14:paraId="0E528D3E" w14:textId="2B3AEA20" w:rsidR="00990738" w:rsidRDefault="00990738">
      <w:pPr>
        <w:rPr>
          <w:noProof/>
        </w:rPr>
      </w:pPr>
    </w:p>
    <w:p w14:paraId="45373008" w14:textId="225C375B" w:rsidR="002D02C6" w:rsidRPr="00431952" w:rsidRDefault="00431952" w:rsidP="00431952">
      <w:pPr>
        <w:pStyle w:val="1"/>
      </w:pPr>
      <w:bookmarkStart w:id="4" w:name="_Toc30103786"/>
      <w:r>
        <w:rPr>
          <w:rFonts w:hint="eastAsia"/>
        </w:rPr>
        <w:t>2</w:t>
      </w:r>
      <w:r w:rsidR="002D02C6" w:rsidRPr="00431952">
        <w:rPr>
          <w:rFonts w:hint="eastAsia"/>
        </w:rPr>
        <w:t>、</w:t>
      </w:r>
      <w:r w:rsidR="00EC6893">
        <w:rPr>
          <w:rFonts w:hint="eastAsia"/>
        </w:rPr>
        <w:t>关于合约辅助开发系统</w:t>
      </w:r>
      <w:bookmarkEnd w:id="4"/>
    </w:p>
    <w:p w14:paraId="475969A2" w14:textId="5BFF61E1" w:rsidR="00350818" w:rsidRDefault="00431952" w:rsidP="00EC6893">
      <w:pPr>
        <w:pStyle w:val="2"/>
      </w:pPr>
      <w:bookmarkStart w:id="5" w:name="_Toc30103787"/>
      <w:r>
        <w:rPr>
          <w:rFonts w:hint="eastAsia"/>
        </w:rPr>
        <w:t>2</w:t>
      </w:r>
      <w:r w:rsidRPr="00431952">
        <w:rPr>
          <w:rFonts w:hint="eastAsia"/>
        </w:rPr>
        <w:t>.1</w:t>
      </w:r>
      <w:r w:rsidR="000D335A" w:rsidRPr="000D335A">
        <w:rPr>
          <w:rFonts w:hint="eastAsia"/>
        </w:rPr>
        <w:t>下载</w:t>
      </w:r>
      <w:bookmarkEnd w:id="5"/>
    </w:p>
    <w:p w14:paraId="7A320C7D" w14:textId="26E80890" w:rsidR="001637BC" w:rsidRDefault="00EC6893">
      <w:r>
        <w:rPr>
          <w:rFonts w:hint="eastAsia"/>
        </w:rPr>
        <w:t>本系统的下载地址：</w:t>
      </w:r>
    </w:p>
    <w:p w14:paraId="1DC5CC3C" w14:textId="32752B3D" w:rsidR="006556C6" w:rsidRDefault="00043124">
      <w:hyperlink r:id="rId8" w:history="1">
        <w:r w:rsidR="00EC6893">
          <w:rPr>
            <w:rStyle w:val="ab"/>
            <w:rFonts w:ascii="Helvetica" w:hAnsi="Helvetica"/>
            <w:color w:val="4183C4"/>
            <w:shd w:val="clear" w:color="auto" w:fill="FFFFFF"/>
          </w:rPr>
          <w:t>https://github.com/</w:t>
        </w:r>
        <w:r w:rsidR="008F5E2D">
          <w:rPr>
            <w:rStyle w:val="ab"/>
            <w:rFonts w:ascii="Helvetica" w:hAnsi="Helvetica"/>
            <w:color w:val="4183C4"/>
            <w:shd w:val="clear" w:color="auto" w:fill="FFFFFF"/>
          </w:rPr>
          <w:t>gi</w:t>
        </w:r>
        <w:r w:rsidR="00EC6893">
          <w:rPr>
            <w:rStyle w:val="ab"/>
            <w:rFonts w:ascii="Helvetica" w:hAnsi="Helvetica"/>
            <w:color w:val="4183C4"/>
            <w:shd w:val="clear" w:color="auto" w:fill="FFFFFF"/>
          </w:rPr>
          <w:t>chain/sdk/tree/master/plugin</w:t>
        </w:r>
      </w:hyperlink>
      <w:r w:rsidR="00EC6893">
        <w:t xml:space="preserve"> </w:t>
      </w:r>
    </w:p>
    <w:p w14:paraId="13B03195" w14:textId="60D1F530" w:rsidR="008042FB" w:rsidRDefault="006B7026" w:rsidP="004A391D">
      <w:pPr>
        <w:pStyle w:val="2"/>
      </w:pPr>
      <w:bookmarkStart w:id="6" w:name="_Toc30103788"/>
      <w:r>
        <w:rPr>
          <w:rFonts w:hint="eastAsia"/>
        </w:rPr>
        <w:t>2</w:t>
      </w:r>
      <w:r w:rsidR="004A391D">
        <w:rPr>
          <w:rFonts w:hint="eastAsia"/>
        </w:rPr>
        <w:t>.2</w:t>
      </w:r>
      <w:r>
        <w:t xml:space="preserve"> </w:t>
      </w:r>
      <w:r w:rsidR="00EC6893" w:rsidRPr="00EC6893">
        <w:rPr>
          <w:rFonts w:hint="eastAsia"/>
        </w:rPr>
        <w:t>安装</w:t>
      </w:r>
      <w:bookmarkEnd w:id="6"/>
    </w:p>
    <w:p w14:paraId="0C54273B" w14:textId="41AD29E5" w:rsidR="00EC6893" w:rsidRDefault="00EC6893" w:rsidP="00EC6893">
      <w:pPr>
        <w:pStyle w:val="a8"/>
        <w:numPr>
          <w:ilvl w:val="0"/>
          <w:numId w:val="3"/>
        </w:numPr>
        <w:ind w:firstLineChars="0"/>
      </w:pPr>
      <w:r w:rsidRPr="00EC6893">
        <w:rPr>
          <w:rFonts w:hint="eastAsia"/>
        </w:rPr>
        <w:t>选择</w:t>
      </w:r>
      <w:proofErr w:type="spellStart"/>
      <w:r w:rsidRPr="00EC6893">
        <w:t>Goland</w:t>
      </w:r>
      <w:proofErr w:type="spellEnd"/>
      <w:r w:rsidRPr="00EC6893">
        <w:t>版本，2018.3.5及以上的版本安装。</w:t>
      </w:r>
    </w:p>
    <w:p w14:paraId="2B2D0C36" w14:textId="67E94FD6" w:rsidR="00EC6893" w:rsidRDefault="00EC6893" w:rsidP="00EC6893">
      <w:pPr>
        <w:pStyle w:val="a8"/>
        <w:numPr>
          <w:ilvl w:val="0"/>
          <w:numId w:val="3"/>
        </w:numPr>
        <w:ind w:firstLineChars="0"/>
        <w:rPr>
          <w:rStyle w:val="a7"/>
          <w:b w:val="0"/>
          <w:bCs w:val="0"/>
        </w:rPr>
      </w:pPr>
      <w:r w:rsidRPr="00EC6893">
        <w:rPr>
          <w:rStyle w:val="a7"/>
          <w:rFonts w:hint="eastAsia"/>
          <w:b w:val="0"/>
          <w:bCs w:val="0"/>
        </w:rPr>
        <w:t>打开</w:t>
      </w:r>
      <w:proofErr w:type="spellStart"/>
      <w:r w:rsidRPr="00EC6893">
        <w:rPr>
          <w:rStyle w:val="a7"/>
          <w:b w:val="0"/>
          <w:bCs w:val="0"/>
        </w:rPr>
        <w:t>Goland</w:t>
      </w:r>
      <w:proofErr w:type="spellEnd"/>
      <w:r w:rsidRPr="00EC6893">
        <w:rPr>
          <w:rStyle w:val="a7"/>
          <w:b w:val="0"/>
          <w:bCs w:val="0"/>
        </w:rPr>
        <w:t>，选择:File-&gt;Settings-&gt;Plugins-&gt;Install Plugin from disk</w:t>
      </w:r>
      <w:r>
        <w:rPr>
          <w:rStyle w:val="a7"/>
          <w:rFonts w:hint="eastAsia"/>
          <w:b w:val="0"/>
          <w:bCs w:val="0"/>
        </w:rPr>
        <w:t>：</w:t>
      </w:r>
    </w:p>
    <w:p w14:paraId="7CA8BB5A" w14:textId="73A2FE68" w:rsidR="00EC6893" w:rsidRPr="00EC6893" w:rsidRDefault="00EC6893" w:rsidP="00EC6893">
      <w:pPr>
        <w:rPr>
          <w:rStyle w:val="a7"/>
          <w:b w:val="0"/>
          <w:bCs w:val="0"/>
        </w:rPr>
      </w:pPr>
      <w:r>
        <w:rPr>
          <w:noProof/>
        </w:rPr>
        <w:drawing>
          <wp:inline distT="0" distB="0" distL="0" distR="0" wp14:anchorId="460983CD" wp14:editId="0001A90F">
            <wp:extent cx="5274310" cy="36849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84905"/>
                    </a:xfrm>
                    <a:prstGeom prst="rect">
                      <a:avLst/>
                    </a:prstGeom>
                    <a:noFill/>
                    <a:ln>
                      <a:noFill/>
                    </a:ln>
                  </pic:spPr>
                </pic:pic>
              </a:graphicData>
            </a:graphic>
          </wp:inline>
        </w:drawing>
      </w:r>
    </w:p>
    <w:p w14:paraId="1A4354AB" w14:textId="74BCDBE4" w:rsidR="00EC6893" w:rsidRPr="007102E0" w:rsidRDefault="00EC6893" w:rsidP="00EC6893">
      <w:pPr>
        <w:pStyle w:val="a8"/>
        <w:numPr>
          <w:ilvl w:val="0"/>
          <w:numId w:val="3"/>
        </w:numPr>
        <w:ind w:firstLineChars="0"/>
        <w:rPr>
          <w:rStyle w:val="a7"/>
          <w:b w:val="0"/>
          <w:bCs w:val="0"/>
        </w:rPr>
      </w:pPr>
      <w:r w:rsidRPr="00EC6893">
        <w:rPr>
          <w:rStyle w:val="a7"/>
          <w:rFonts w:hint="eastAsia"/>
          <w:b w:val="0"/>
          <w:bCs w:val="0"/>
        </w:rPr>
        <w:lastRenderedPageBreak/>
        <w:t>从</w:t>
      </w:r>
      <w:proofErr w:type="spellStart"/>
      <w:r w:rsidRPr="00EC6893">
        <w:rPr>
          <w:rStyle w:val="a7"/>
          <w:b w:val="0"/>
          <w:bCs w:val="0"/>
        </w:rPr>
        <w:t>github</w:t>
      </w:r>
      <w:proofErr w:type="spellEnd"/>
      <w:r w:rsidRPr="00EC6893">
        <w:rPr>
          <w:rStyle w:val="a7"/>
          <w:b w:val="0"/>
          <w:bCs w:val="0"/>
        </w:rPr>
        <w:t>上下载的</w:t>
      </w:r>
      <w:proofErr w:type="spellStart"/>
      <w:r w:rsidRPr="00EC6893">
        <w:rPr>
          <w:rStyle w:val="a7"/>
          <w:b w:val="0"/>
          <w:bCs w:val="0"/>
        </w:rPr>
        <w:t>sdk</w:t>
      </w:r>
      <w:proofErr w:type="spellEnd"/>
      <w:r w:rsidRPr="00EC6893">
        <w:rPr>
          <w:rStyle w:val="a7"/>
          <w:b w:val="0"/>
          <w:bCs w:val="0"/>
        </w:rPr>
        <w:t>包中找到plugin文件夹找到插件的压缩包进行安装</w:t>
      </w:r>
      <w:r w:rsidR="007102E0">
        <w:rPr>
          <w:rStyle w:val="a7"/>
          <w:rFonts w:hint="eastAsia"/>
          <w:b w:val="0"/>
          <w:bCs w:val="0"/>
        </w:rPr>
        <w:t>。</w:t>
      </w:r>
    </w:p>
    <w:p w14:paraId="7F57DE7C" w14:textId="7C314250" w:rsidR="00EC6893" w:rsidRPr="00EC6893" w:rsidRDefault="00EC6893" w:rsidP="00EC6893">
      <w:pPr>
        <w:pStyle w:val="a8"/>
        <w:numPr>
          <w:ilvl w:val="0"/>
          <w:numId w:val="3"/>
        </w:numPr>
        <w:ind w:firstLineChars="0"/>
        <w:rPr>
          <w:rStyle w:val="a7"/>
          <w:b w:val="0"/>
          <w:bCs w:val="0"/>
        </w:rPr>
      </w:pPr>
      <w:r w:rsidRPr="00EC6893">
        <w:rPr>
          <w:rStyle w:val="a7"/>
          <w:rFonts w:hint="eastAsia"/>
          <w:b w:val="0"/>
          <w:bCs w:val="0"/>
        </w:rPr>
        <w:t>插件安装完成没有提示，直接重启</w:t>
      </w:r>
      <w:proofErr w:type="spellStart"/>
      <w:r w:rsidRPr="00EC6893">
        <w:rPr>
          <w:rStyle w:val="a7"/>
          <w:b w:val="0"/>
          <w:bCs w:val="0"/>
        </w:rPr>
        <w:t>Goland</w:t>
      </w:r>
      <w:proofErr w:type="spellEnd"/>
      <w:r w:rsidRPr="00EC6893">
        <w:rPr>
          <w:rStyle w:val="a7"/>
          <w:b w:val="0"/>
          <w:bCs w:val="0"/>
        </w:rPr>
        <w:t>插件。</w:t>
      </w:r>
    </w:p>
    <w:p w14:paraId="7B64AFBC" w14:textId="12268BB9" w:rsidR="004A391D" w:rsidRDefault="00EC6893" w:rsidP="007700B7">
      <w:pPr>
        <w:pStyle w:val="a8"/>
        <w:numPr>
          <w:ilvl w:val="0"/>
          <w:numId w:val="3"/>
        </w:numPr>
        <w:ind w:firstLineChars="0"/>
      </w:pPr>
      <w:r w:rsidRPr="00EC6893">
        <w:rPr>
          <w:rStyle w:val="a7"/>
          <w:rFonts w:hint="eastAsia"/>
          <w:b w:val="0"/>
          <w:bCs w:val="0"/>
        </w:rPr>
        <w:t>安装成功</w:t>
      </w:r>
      <w:r w:rsidR="007700B7">
        <w:rPr>
          <w:rStyle w:val="a7"/>
          <w:rFonts w:hint="eastAsia"/>
          <w:b w:val="0"/>
          <w:bCs w:val="0"/>
        </w:rPr>
        <w:t>。</w:t>
      </w:r>
    </w:p>
    <w:p w14:paraId="1A50A557" w14:textId="2A1342E9" w:rsidR="00374169" w:rsidRDefault="00374169" w:rsidP="00374169">
      <w:pPr>
        <w:pStyle w:val="2"/>
        <w:rPr>
          <w:rStyle w:val="a7"/>
        </w:rPr>
      </w:pPr>
      <w:bookmarkStart w:id="7" w:name="_Toc30103789"/>
      <w:r w:rsidRPr="00374169">
        <w:rPr>
          <w:rStyle w:val="a7"/>
          <w:rFonts w:hint="eastAsia"/>
        </w:rPr>
        <w:t>2.3</w:t>
      </w:r>
      <w:r w:rsidR="00EC6893" w:rsidRPr="00EC6893">
        <w:rPr>
          <w:rStyle w:val="a7"/>
          <w:rFonts w:hint="eastAsia"/>
        </w:rPr>
        <w:t>使用插件，生成框架</w:t>
      </w:r>
      <w:bookmarkEnd w:id="7"/>
    </w:p>
    <w:p w14:paraId="265CCD01" w14:textId="7E1C1F89" w:rsidR="00374169" w:rsidRDefault="00EC6893" w:rsidP="00EC6893">
      <w:pPr>
        <w:pStyle w:val="a8"/>
        <w:numPr>
          <w:ilvl w:val="0"/>
          <w:numId w:val="5"/>
        </w:numPr>
        <w:ind w:firstLineChars="0"/>
      </w:pPr>
      <w:r w:rsidRPr="00EC6893">
        <w:rPr>
          <w:rFonts w:ascii="Helvetica" w:hAnsi="Helvetica"/>
          <w:color w:val="333333"/>
          <w:shd w:val="clear" w:color="auto" w:fill="FFFFFF"/>
        </w:rPr>
        <w:t>新建一个工作目录</w:t>
      </w:r>
      <w:r w:rsidRPr="00EC6893">
        <w:rPr>
          <w:rFonts w:ascii="Helvetica" w:hAnsi="Helvetica"/>
          <w:color w:val="333333"/>
          <w:shd w:val="clear" w:color="auto" w:fill="FFFFFF"/>
        </w:rPr>
        <w:t>(</w:t>
      </w:r>
      <w:r w:rsidRPr="00EC6893">
        <w:rPr>
          <w:rFonts w:ascii="Helvetica" w:hAnsi="Helvetica"/>
          <w:color w:val="333333"/>
          <w:shd w:val="clear" w:color="auto" w:fill="FFFFFF"/>
        </w:rPr>
        <w:t>演示用：</w:t>
      </w:r>
      <w:r w:rsidRPr="00EC6893">
        <w:rPr>
          <w:rFonts w:ascii="Helvetica" w:hAnsi="Helvetica"/>
          <w:color w:val="333333"/>
          <w:shd w:val="clear" w:color="auto" w:fill="FFFFFF"/>
        </w:rPr>
        <w:t>d:/awesomeProject</w:t>
      </w:r>
      <w:r w:rsidRPr="00EC6893">
        <w:rPr>
          <w:rFonts w:ascii="Helvetica" w:hAnsi="Helvetica"/>
          <w:color w:val="333333"/>
          <w:shd w:val="clear" w:color="auto" w:fill="FFFFFF"/>
        </w:rPr>
        <w:t>，以下简称</w:t>
      </w:r>
      <w:r w:rsidRPr="00EC6893">
        <w:rPr>
          <w:rFonts w:ascii="Helvetica" w:hAnsi="Helvetica"/>
          <w:color w:val="333333"/>
          <w:shd w:val="clear" w:color="auto" w:fill="FFFFFF"/>
        </w:rPr>
        <w:t>P)</w:t>
      </w:r>
      <w:r w:rsidR="00AF0770">
        <w:rPr>
          <w:rFonts w:hint="eastAsia"/>
        </w:rPr>
        <w:t>。</w:t>
      </w:r>
    </w:p>
    <w:p w14:paraId="17F2BC37" w14:textId="2DEED363" w:rsidR="00EC6893" w:rsidRPr="00EC6893" w:rsidRDefault="00EC6893" w:rsidP="00EC6893">
      <w:pPr>
        <w:pStyle w:val="a8"/>
        <w:numPr>
          <w:ilvl w:val="0"/>
          <w:numId w:val="5"/>
        </w:numPr>
        <w:ind w:firstLineChars="0"/>
      </w:pPr>
      <w:r>
        <w:rPr>
          <w:rFonts w:ascii="Helvetica" w:hAnsi="Helvetica"/>
          <w:color w:val="333333"/>
          <w:shd w:val="clear" w:color="auto" w:fill="FFFFFF"/>
        </w:rPr>
        <w:t>从</w:t>
      </w:r>
      <w:proofErr w:type="spellStart"/>
      <w:r>
        <w:rPr>
          <w:rFonts w:ascii="Helvetica" w:hAnsi="Helvetica"/>
          <w:color w:val="333333"/>
          <w:shd w:val="clear" w:color="auto" w:fill="FFFFFF"/>
        </w:rPr>
        <w:t>github</w:t>
      </w:r>
      <w:proofErr w:type="spellEnd"/>
      <w:r>
        <w:rPr>
          <w:rFonts w:ascii="Helvetica" w:hAnsi="Helvetica"/>
          <w:color w:val="333333"/>
          <w:shd w:val="clear" w:color="auto" w:fill="FFFFFF"/>
        </w:rPr>
        <w:t>上下载相关联的包</w:t>
      </w:r>
      <w:r>
        <w:rPr>
          <w:rFonts w:ascii="Helvetica" w:hAnsi="Helvetica" w:hint="eastAsia"/>
          <w:color w:val="333333"/>
          <w:shd w:val="clear" w:color="auto" w:fill="FFFFFF"/>
        </w:rPr>
        <w:t>。</w:t>
      </w:r>
    </w:p>
    <w:p w14:paraId="3E304293" w14:textId="05894EF1" w:rsidR="00EC6893" w:rsidRDefault="00043124" w:rsidP="00EC6893">
      <w:pPr>
        <w:pStyle w:val="a8"/>
        <w:numPr>
          <w:ilvl w:val="0"/>
          <w:numId w:val="6"/>
        </w:numPr>
        <w:ind w:firstLineChars="0"/>
      </w:pPr>
      <w:hyperlink r:id="rId10" w:history="1">
        <w:r w:rsidR="00EC6893">
          <w:rPr>
            <w:rStyle w:val="ab"/>
            <w:rFonts w:ascii="Helvetica" w:hAnsi="Helvetica"/>
            <w:color w:val="4183C4"/>
            <w:shd w:val="clear" w:color="auto" w:fill="FFFFFF"/>
          </w:rPr>
          <w:t>https://github.com/</w:t>
        </w:r>
        <w:r w:rsidR="008F5E2D">
          <w:rPr>
            <w:rStyle w:val="ab"/>
            <w:rFonts w:ascii="Helvetica" w:hAnsi="Helvetica"/>
            <w:color w:val="4183C4"/>
            <w:shd w:val="clear" w:color="auto" w:fill="FFFFFF"/>
          </w:rPr>
          <w:t>gi</w:t>
        </w:r>
        <w:r w:rsidR="00EC6893">
          <w:rPr>
            <w:rStyle w:val="ab"/>
            <w:rFonts w:ascii="Helvetica" w:hAnsi="Helvetica"/>
            <w:color w:val="4183C4"/>
            <w:shd w:val="clear" w:color="auto" w:fill="FFFFFF"/>
          </w:rPr>
          <w:t>chain/thirdparty</w:t>
        </w:r>
      </w:hyperlink>
    </w:p>
    <w:p w14:paraId="2FC9258A" w14:textId="775E0153" w:rsidR="00EC6893" w:rsidRDefault="00043124" w:rsidP="00EC6893">
      <w:pPr>
        <w:pStyle w:val="a8"/>
        <w:numPr>
          <w:ilvl w:val="0"/>
          <w:numId w:val="6"/>
        </w:numPr>
        <w:ind w:firstLineChars="0"/>
      </w:pPr>
      <w:hyperlink r:id="rId11" w:history="1">
        <w:r w:rsidR="00EC6893">
          <w:rPr>
            <w:rStyle w:val="ab"/>
            <w:rFonts w:ascii="Helvetica" w:hAnsi="Helvetica"/>
            <w:color w:val="4183C4"/>
            <w:shd w:val="clear" w:color="auto" w:fill="FFFFFF"/>
          </w:rPr>
          <w:t>https://github.com/</w:t>
        </w:r>
        <w:r w:rsidR="008F5E2D">
          <w:rPr>
            <w:rStyle w:val="ab"/>
            <w:rFonts w:ascii="Helvetica" w:hAnsi="Helvetica"/>
            <w:color w:val="4183C4"/>
            <w:shd w:val="clear" w:color="auto" w:fill="FFFFFF"/>
          </w:rPr>
          <w:t>gi</w:t>
        </w:r>
        <w:r w:rsidR="00EC6893">
          <w:rPr>
            <w:rStyle w:val="ab"/>
            <w:rFonts w:ascii="Helvetica" w:hAnsi="Helvetica"/>
            <w:color w:val="4183C4"/>
            <w:shd w:val="clear" w:color="auto" w:fill="FFFFFF"/>
          </w:rPr>
          <w:t>chain/sdk</w:t>
        </w:r>
      </w:hyperlink>
    </w:p>
    <w:p w14:paraId="6AB9ABD9" w14:textId="5E856766" w:rsidR="00EC6893" w:rsidRDefault="00043124" w:rsidP="00EC6893">
      <w:pPr>
        <w:pStyle w:val="a8"/>
        <w:numPr>
          <w:ilvl w:val="0"/>
          <w:numId w:val="6"/>
        </w:numPr>
        <w:ind w:firstLineChars="0"/>
      </w:pPr>
      <w:hyperlink r:id="rId12" w:history="1">
        <w:r w:rsidR="00EC6893">
          <w:rPr>
            <w:rStyle w:val="ab"/>
            <w:rFonts w:ascii="Helvetica" w:hAnsi="Helvetica"/>
            <w:color w:val="4183C4"/>
            <w:shd w:val="clear" w:color="auto" w:fill="FFFFFF"/>
          </w:rPr>
          <w:t>https://github.com/</w:t>
        </w:r>
        <w:r w:rsidR="008F5E2D">
          <w:rPr>
            <w:rStyle w:val="ab"/>
            <w:rFonts w:ascii="Helvetica" w:hAnsi="Helvetica"/>
            <w:color w:val="4183C4"/>
            <w:shd w:val="clear" w:color="auto" w:fill="FFFFFF"/>
          </w:rPr>
          <w:t>gi</w:t>
        </w:r>
        <w:r w:rsidR="00EC6893">
          <w:rPr>
            <w:rStyle w:val="ab"/>
            <w:rFonts w:ascii="Helvetica" w:hAnsi="Helvetica"/>
            <w:color w:val="4183C4"/>
            <w:shd w:val="clear" w:color="auto" w:fill="FFFFFF"/>
          </w:rPr>
          <w:t>chain/</w:t>
        </w:r>
        <w:r w:rsidR="008F5E2D">
          <w:rPr>
            <w:rStyle w:val="ab"/>
            <w:rFonts w:ascii="Helvetica" w:hAnsi="Helvetica"/>
            <w:color w:val="4183C4"/>
            <w:shd w:val="clear" w:color="auto" w:fill="FFFFFF"/>
          </w:rPr>
          <w:t>gi</w:t>
        </w:r>
        <w:r w:rsidR="00EC6893">
          <w:rPr>
            <w:rStyle w:val="ab"/>
            <w:rFonts w:ascii="Helvetica" w:hAnsi="Helvetica"/>
            <w:color w:val="4183C4"/>
            <w:shd w:val="clear" w:color="auto" w:fill="FFFFFF"/>
          </w:rPr>
          <w:t>chain</w:t>
        </w:r>
      </w:hyperlink>
    </w:p>
    <w:p w14:paraId="2A3DDCDC" w14:textId="6171BF5C" w:rsidR="00EC6893" w:rsidRDefault="00EC6893" w:rsidP="00EC6893">
      <w:pPr>
        <w:ind w:left="360"/>
        <w:rPr>
          <w:rFonts w:ascii="Helvetica" w:hAnsi="Helvetica"/>
          <w:color w:val="333333"/>
          <w:shd w:val="clear" w:color="auto" w:fill="FFFFFF"/>
        </w:rPr>
      </w:pPr>
      <w:r>
        <w:rPr>
          <w:rFonts w:ascii="Helvetica" w:hAnsi="Helvetica"/>
          <w:color w:val="333333"/>
          <w:shd w:val="clear" w:color="auto" w:fill="FFFFFF"/>
        </w:rPr>
        <w:t>放入同一目录下，在</w:t>
      </w:r>
      <w:proofErr w:type="spellStart"/>
      <w:r>
        <w:rPr>
          <w:rFonts w:ascii="Helvetica" w:hAnsi="Helvetica"/>
          <w:color w:val="333333"/>
          <w:shd w:val="clear" w:color="auto" w:fill="FFFFFF"/>
        </w:rPr>
        <w:t>Gopath</w:t>
      </w:r>
      <w:proofErr w:type="spellEnd"/>
      <w:r>
        <w:rPr>
          <w:rFonts w:ascii="Helvetica" w:hAnsi="Helvetica"/>
          <w:color w:val="333333"/>
          <w:shd w:val="clear" w:color="auto" w:fill="FFFFFF"/>
        </w:rPr>
        <w:t>中添加三种包：</w:t>
      </w:r>
    </w:p>
    <w:p w14:paraId="63C70A3B" w14:textId="2465EB87" w:rsidR="00EC6893" w:rsidRPr="00EC6893" w:rsidRDefault="00EC6893" w:rsidP="00EC6893">
      <w:pPr>
        <w:ind w:left="360"/>
      </w:pPr>
      <w:r>
        <w:rPr>
          <w:noProof/>
        </w:rPr>
        <w:drawing>
          <wp:inline distT="0" distB="0" distL="0" distR="0" wp14:anchorId="3A81F708" wp14:editId="6F317037">
            <wp:extent cx="5274310" cy="36849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684905"/>
                    </a:xfrm>
                    <a:prstGeom prst="rect">
                      <a:avLst/>
                    </a:prstGeom>
                    <a:noFill/>
                    <a:ln>
                      <a:noFill/>
                    </a:ln>
                  </pic:spPr>
                </pic:pic>
              </a:graphicData>
            </a:graphic>
          </wp:inline>
        </w:drawing>
      </w:r>
    </w:p>
    <w:p w14:paraId="2A11D9C5" w14:textId="3DC9BA2C" w:rsidR="00EC6893" w:rsidRDefault="00EC6893" w:rsidP="00EC6893">
      <w:pPr>
        <w:pStyle w:val="a8"/>
        <w:numPr>
          <w:ilvl w:val="0"/>
          <w:numId w:val="5"/>
        </w:numPr>
        <w:ind w:firstLineChars="0"/>
      </w:pPr>
      <w:r w:rsidRPr="00EC6893">
        <w:rPr>
          <w:rFonts w:hint="eastAsia"/>
        </w:rPr>
        <w:t>右键选中</w:t>
      </w:r>
      <w:r w:rsidRPr="00EC6893">
        <w:t>P-&gt;</w:t>
      </w:r>
      <w:r w:rsidR="00F5563A">
        <w:t>GI</w:t>
      </w:r>
      <w:r w:rsidRPr="00EC6893">
        <w:t xml:space="preserve"> Smart Contract-&gt;settings</w:t>
      </w:r>
    </w:p>
    <w:p w14:paraId="6056D284" w14:textId="14F70BA5" w:rsidR="00EC6893" w:rsidRDefault="00EC6893" w:rsidP="00EC6893">
      <w:pPr>
        <w:pStyle w:val="a8"/>
        <w:numPr>
          <w:ilvl w:val="0"/>
          <w:numId w:val="5"/>
        </w:numPr>
        <w:ind w:firstLineChars="0"/>
      </w:pPr>
      <w:r w:rsidRPr="00EC6893">
        <w:rPr>
          <w:rFonts w:hint="eastAsia"/>
        </w:rPr>
        <w:t>设置</w:t>
      </w:r>
      <w:proofErr w:type="spellStart"/>
      <w:r w:rsidRPr="00EC6893">
        <w:t>keystore</w:t>
      </w:r>
      <w:proofErr w:type="spellEnd"/>
      <w:r w:rsidRPr="00EC6893">
        <w:t xml:space="preserve"> 路径和</w:t>
      </w:r>
      <w:proofErr w:type="spellStart"/>
      <w:r w:rsidRPr="00EC6893">
        <w:t>packageoutput</w:t>
      </w:r>
      <w:proofErr w:type="spellEnd"/>
      <w:r w:rsidRPr="00EC6893">
        <w:t>路径</w:t>
      </w:r>
    </w:p>
    <w:p w14:paraId="648670C3" w14:textId="1DA9F71D" w:rsidR="00EC6893" w:rsidRDefault="00B1604A" w:rsidP="00EC6893">
      <w:r>
        <w:rPr>
          <w:noProof/>
        </w:rPr>
        <w:drawing>
          <wp:inline distT="0" distB="0" distL="0" distR="0" wp14:anchorId="434347E5" wp14:editId="485A83FA">
            <wp:extent cx="5274310" cy="1590675"/>
            <wp:effectExtent l="0" t="0" r="254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590675"/>
                    </a:xfrm>
                    <a:prstGeom prst="rect">
                      <a:avLst/>
                    </a:prstGeom>
                    <a:noFill/>
                    <a:ln>
                      <a:noFill/>
                    </a:ln>
                  </pic:spPr>
                </pic:pic>
              </a:graphicData>
            </a:graphic>
          </wp:inline>
        </w:drawing>
      </w:r>
    </w:p>
    <w:p w14:paraId="06A8CE17" w14:textId="79540B06" w:rsidR="00EC6893" w:rsidRDefault="00B1604A" w:rsidP="00EC6893">
      <w:pPr>
        <w:pStyle w:val="a8"/>
        <w:numPr>
          <w:ilvl w:val="0"/>
          <w:numId w:val="5"/>
        </w:numPr>
        <w:ind w:firstLineChars="0"/>
      </w:pPr>
      <w:r w:rsidRPr="00B1604A">
        <w:rPr>
          <w:rFonts w:hint="eastAsia"/>
        </w:rPr>
        <w:t>设置成功后，右键</w:t>
      </w:r>
      <w:r w:rsidRPr="00B1604A">
        <w:t>P -&gt;</w:t>
      </w:r>
      <w:r w:rsidR="007700B7">
        <w:t>GI</w:t>
      </w:r>
      <w:r w:rsidRPr="00B1604A">
        <w:t xml:space="preserve"> Smart Contract-&gt;</w:t>
      </w:r>
      <w:r w:rsidR="00FF40D9">
        <w:rPr>
          <w:rFonts w:hint="eastAsia"/>
        </w:rPr>
        <w:t>Private</w:t>
      </w:r>
      <w:r w:rsidR="00FF40D9">
        <w:t xml:space="preserve"> </w:t>
      </w:r>
      <w:r w:rsidR="00FF40D9">
        <w:rPr>
          <w:rFonts w:hint="eastAsia"/>
        </w:rPr>
        <w:t>Key</w:t>
      </w:r>
      <w:r w:rsidRPr="00B1604A">
        <w:t>,点击GENERATE设置开发私钥，设置成功以后在</w:t>
      </w:r>
      <w:proofErr w:type="spellStart"/>
      <w:r w:rsidRPr="00B1604A">
        <w:t>keystore</w:t>
      </w:r>
      <w:proofErr w:type="spellEnd"/>
      <w:r w:rsidRPr="00B1604A">
        <w:t>目录生成对应的文件（两个 \*.properties和\*.</w:t>
      </w:r>
      <w:proofErr w:type="spellStart"/>
      <w:r w:rsidRPr="00B1604A">
        <w:t>ks</w:t>
      </w:r>
      <w:proofErr w:type="spellEnd"/>
      <w:r w:rsidRPr="00B1604A">
        <w:t>文件）（密码</w:t>
      </w:r>
      <w:r w:rsidRPr="00B1604A">
        <w:lastRenderedPageBreak/>
        <w:t>和私钥要牢记备份，否则无法找回）：</w:t>
      </w:r>
    </w:p>
    <w:p w14:paraId="3AF692A6" w14:textId="53AF4DE5" w:rsidR="00B1604A" w:rsidRDefault="00B1604A" w:rsidP="00B1604A">
      <w:r>
        <w:rPr>
          <w:noProof/>
        </w:rPr>
        <w:drawing>
          <wp:inline distT="0" distB="0" distL="0" distR="0" wp14:anchorId="32EA7B80" wp14:editId="197F873B">
            <wp:extent cx="5274310" cy="1960880"/>
            <wp:effectExtent l="0" t="0" r="254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960880"/>
                    </a:xfrm>
                    <a:prstGeom prst="rect">
                      <a:avLst/>
                    </a:prstGeom>
                    <a:noFill/>
                    <a:ln>
                      <a:noFill/>
                    </a:ln>
                  </pic:spPr>
                </pic:pic>
              </a:graphicData>
            </a:graphic>
          </wp:inline>
        </w:drawing>
      </w:r>
    </w:p>
    <w:p w14:paraId="7AE7A2DE" w14:textId="6264333C" w:rsidR="00B1604A" w:rsidRPr="00B1604A" w:rsidRDefault="00B1604A" w:rsidP="00EC6893">
      <w:pPr>
        <w:pStyle w:val="a8"/>
        <w:numPr>
          <w:ilvl w:val="0"/>
          <w:numId w:val="5"/>
        </w:numPr>
        <w:ind w:firstLineChars="0"/>
        <w:rPr>
          <w:rStyle w:val="md-plain"/>
        </w:rPr>
      </w:pPr>
      <w:r>
        <w:rPr>
          <w:rStyle w:val="md-plain"/>
          <w:rFonts w:ascii="Helvetica" w:hAnsi="Helvetica"/>
          <w:color w:val="333333"/>
          <w:shd w:val="clear" w:color="auto" w:fill="FFFFFF"/>
        </w:rPr>
        <w:t>上述步骤成功以后，就可以</w:t>
      </w:r>
      <w:r>
        <w:rPr>
          <w:rStyle w:val="md-plain"/>
          <w:rFonts w:ascii="Helvetica" w:hAnsi="Helvetica"/>
          <w:color w:val="333333"/>
          <w:shd w:val="clear" w:color="auto" w:fill="FFFFFF"/>
        </w:rPr>
        <w:t>New</w:t>
      </w:r>
      <w:r>
        <w:rPr>
          <w:rStyle w:val="md-plain"/>
          <w:rFonts w:ascii="Helvetica" w:hAnsi="Helvetica"/>
          <w:color w:val="333333"/>
          <w:shd w:val="clear" w:color="auto" w:fill="FFFFFF"/>
        </w:rPr>
        <w:t>一个自己的</w:t>
      </w:r>
      <w:r w:rsidR="004D542E">
        <w:rPr>
          <w:rStyle w:val="md-plain"/>
          <w:rFonts w:ascii="Helvetica" w:hAnsi="Helvetica" w:hint="eastAsia"/>
          <w:color w:val="333333"/>
          <w:shd w:val="clear" w:color="auto" w:fill="FFFFFF"/>
        </w:rPr>
        <w:t>智能</w:t>
      </w:r>
      <w:r>
        <w:rPr>
          <w:rStyle w:val="md-plain"/>
          <w:rFonts w:ascii="Helvetica" w:hAnsi="Helvetica"/>
          <w:color w:val="333333"/>
          <w:shd w:val="clear" w:color="auto" w:fill="FFFFFF"/>
        </w:rPr>
        <w:t>合约了</w:t>
      </w:r>
      <w:del w:id="8" w:author="Unknown">
        <w:r>
          <w:rPr>
            <w:rStyle w:val="md-plain"/>
            <w:rFonts w:ascii="Helvetica" w:hAnsi="Helvetica"/>
            <w:color w:val="333333"/>
            <w:shd w:val="clear" w:color="auto" w:fill="FFFFFF"/>
          </w:rPr>
          <w:delText>~///(^v^)</w:delText>
        </w:r>
        <w:r>
          <w:rPr>
            <w:rFonts w:ascii="Helvetica" w:hAnsi="Helvetica"/>
            <w:color w:val="333333"/>
            <w:shd w:val="clear" w:color="auto" w:fill="FFFFFF"/>
          </w:rPr>
          <w:delText>\</w:delText>
        </w:r>
        <w:r>
          <w:rPr>
            <w:rStyle w:val="md-plain"/>
            <w:rFonts w:ascii="Helvetica" w:hAnsi="Helvetica"/>
            <w:color w:val="333333"/>
            <w:shd w:val="clear" w:color="auto" w:fill="FFFFFF"/>
          </w:rPr>
          <w:delText>\</w:delText>
        </w:r>
      </w:del>
      <w:r>
        <w:rPr>
          <w:rStyle w:val="md-plain"/>
          <w:rFonts w:ascii="Helvetica" w:hAnsi="Helvetica"/>
          <w:color w:val="333333"/>
          <w:shd w:val="clear" w:color="auto" w:fill="FFFFFF"/>
        </w:rPr>
        <w:t>，继续右键文件</w:t>
      </w:r>
      <w:r>
        <w:rPr>
          <w:rStyle w:val="md-plain"/>
          <w:rFonts w:ascii="Helvetica" w:hAnsi="Helvetica"/>
          <w:color w:val="333333"/>
          <w:shd w:val="clear" w:color="auto" w:fill="FFFFFF"/>
        </w:rPr>
        <w:t>P-&gt;New</w:t>
      </w:r>
      <w:r>
        <w:rPr>
          <w:rStyle w:val="md-plain"/>
          <w:rFonts w:ascii="Helvetica" w:hAnsi="Helvetica"/>
          <w:color w:val="333333"/>
          <w:shd w:val="clear" w:color="auto" w:fill="FFFFFF"/>
        </w:rPr>
        <w:t>出现下图：根据自己的情况填写</w:t>
      </w:r>
    </w:p>
    <w:p w14:paraId="40975109" w14:textId="573E8138" w:rsidR="00B1604A" w:rsidRDefault="00B1604A" w:rsidP="00B1604A">
      <w:r>
        <w:rPr>
          <w:noProof/>
        </w:rPr>
        <w:drawing>
          <wp:inline distT="0" distB="0" distL="0" distR="0" wp14:anchorId="19BD9AB6" wp14:editId="6FF6287F">
            <wp:extent cx="5274310" cy="2397760"/>
            <wp:effectExtent l="0" t="0" r="254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397760"/>
                    </a:xfrm>
                    <a:prstGeom prst="rect">
                      <a:avLst/>
                    </a:prstGeom>
                    <a:noFill/>
                    <a:ln>
                      <a:noFill/>
                    </a:ln>
                  </pic:spPr>
                </pic:pic>
              </a:graphicData>
            </a:graphic>
          </wp:inline>
        </w:drawing>
      </w:r>
    </w:p>
    <w:p w14:paraId="5878C04F" w14:textId="06706439" w:rsidR="00B1604A" w:rsidRPr="00B1604A" w:rsidRDefault="00B1604A" w:rsidP="00EC6893">
      <w:pPr>
        <w:pStyle w:val="a8"/>
        <w:numPr>
          <w:ilvl w:val="0"/>
          <w:numId w:val="5"/>
        </w:numPr>
        <w:ind w:firstLineChars="0"/>
      </w:pPr>
      <w:r>
        <w:rPr>
          <w:rFonts w:ascii="Helvetica" w:hAnsi="Helvetica"/>
          <w:color w:val="333333"/>
          <w:shd w:val="clear" w:color="auto" w:fill="FFFFFF"/>
        </w:rPr>
        <w:t>在对应的目录下会生成</w:t>
      </w:r>
      <w:r>
        <w:rPr>
          <w:rFonts w:ascii="Helvetica" w:hAnsi="Helvetica"/>
          <w:color w:val="333333"/>
          <w:shd w:val="clear" w:color="auto" w:fill="FFFFFF"/>
        </w:rPr>
        <w:t xml:space="preserve">.go </w:t>
      </w:r>
      <w:r>
        <w:rPr>
          <w:rFonts w:ascii="Helvetica" w:hAnsi="Helvetica"/>
          <w:color w:val="333333"/>
          <w:shd w:val="clear" w:color="auto" w:fill="FFFFFF"/>
        </w:rPr>
        <w:t>文件，插件自动生成的代码注释尽量不要修改否则进行合约检查时会失败。</w:t>
      </w:r>
    </w:p>
    <w:p w14:paraId="039A4AD3" w14:textId="77777777" w:rsidR="00B1604A" w:rsidRDefault="00B1604A" w:rsidP="00B1604A">
      <w:pPr>
        <w:ind w:left="360"/>
      </w:pPr>
      <w:r>
        <w:t>type Dice struct {  // 合约中要在数据库中存储的结构体</w:t>
      </w:r>
    </w:p>
    <w:p w14:paraId="51352D16" w14:textId="77777777" w:rsidR="00B1604A" w:rsidRDefault="00B1604A" w:rsidP="00B1604A">
      <w:pPr>
        <w:ind w:left="360"/>
      </w:pPr>
      <w:r>
        <w:tab/>
      </w:r>
      <w:proofErr w:type="spellStart"/>
      <w:r>
        <w:t>sdk</w:t>
      </w:r>
      <w:proofErr w:type="spellEnd"/>
      <w:r>
        <w:t xml:space="preserve"> </w:t>
      </w:r>
      <w:proofErr w:type="spellStart"/>
      <w:proofErr w:type="gramStart"/>
      <w:r>
        <w:t>sdk.ISmartContract</w:t>
      </w:r>
      <w:proofErr w:type="spellEnd"/>
      <w:proofErr w:type="gramEnd"/>
    </w:p>
    <w:p w14:paraId="000F73D2" w14:textId="77777777" w:rsidR="00B1604A" w:rsidRDefault="00B1604A" w:rsidP="00B1604A">
      <w:pPr>
        <w:ind w:left="360"/>
      </w:pPr>
    </w:p>
    <w:p w14:paraId="6BDAF60F" w14:textId="77777777" w:rsidR="00B1604A" w:rsidRDefault="00B1604A" w:rsidP="00B1604A">
      <w:pPr>
        <w:ind w:left="360"/>
      </w:pPr>
      <w:r>
        <w:tab/>
        <w:t xml:space="preserve">//This is a sample field which is to store in </w:t>
      </w:r>
      <w:proofErr w:type="spellStart"/>
      <w:r>
        <w:t>db</w:t>
      </w:r>
      <w:proofErr w:type="spellEnd"/>
    </w:p>
    <w:p w14:paraId="4A1E9530" w14:textId="77777777" w:rsidR="00B1604A" w:rsidRDefault="00B1604A" w:rsidP="00B1604A">
      <w:pPr>
        <w:ind w:left="360"/>
      </w:pPr>
      <w:r>
        <w:tab/>
        <w:t>//</w:t>
      </w:r>
      <w:proofErr w:type="gramStart"/>
      <w:r>
        <w:t>@:</w:t>
      </w:r>
      <w:proofErr w:type="spellStart"/>
      <w:r>
        <w:t>public</w:t>
      </w:r>
      <w:proofErr w:type="gramEnd"/>
      <w:r>
        <w:t>:store</w:t>
      </w:r>
      <w:proofErr w:type="spellEnd"/>
    </w:p>
    <w:p w14:paraId="124E1DBE" w14:textId="77777777" w:rsidR="00B1604A" w:rsidRDefault="00B1604A" w:rsidP="00B1604A">
      <w:pPr>
        <w:ind w:left="360"/>
      </w:pPr>
      <w:r>
        <w:tab/>
      </w:r>
      <w:proofErr w:type="spellStart"/>
      <w:r>
        <w:t>sampleStore</w:t>
      </w:r>
      <w:proofErr w:type="spellEnd"/>
      <w:r>
        <w:t xml:space="preserve"> string // 在结构体中定义的变量会自动生成对数据库操作的代码。</w:t>
      </w:r>
    </w:p>
    <w:p w14:paraId="59D7CA8E" w14:textId="77777777" w:rsidR="00B1604A" w:rsidRDefault="00B1604A" w:rsidP="00B1604A">
      <w:pPr>
        <w:ind w:left="360"/>
      </w:pPr>
    </w:p>
    <w:p w14:paraId="46827CD5" w14:textId="77777777" w:rsidR="00B1604A" w:rsidRDefault="00B1604A" w:rsidP="00B1604A">
      <w:pPr>
        <w:ind w:left="360"/>
      </w:pPr>
      <w:r>
        <w:tab/>
      </w:r>
    </w:p>
    <w:p w14:paraId="16FBC9A7" w14:textId="77777777" w:rsidR="00B1604A" w:rsidRDefault="00B1604A" w:rsidP="00B1604A">
      <w:pPr>
        <w:ind w:left="360"/>
      </w:pPr>
      <w:r>
        <w:t>}</w:t>
      </w:r>
    </w:p>
    <w:p w14:paraId="5473D014" w14:textId="77777777" w:rsidR="00B1604A" w:rsidRDefault="00B1604A" w:rsidP="00B1604A">
      <w:pPr>
        <w:ind w:left="360"/>
      </w:pPr>
      <w:r>
        <w:t>//</w:t>
      </w:r>
      <w:proofErr w:type="spellStart"/>
      <w:r>
        <w:t>InitChain</w:t>
      </w:r>
      <w:proofErr w:type="spellEnd"/>
      <w:r>
        <w:t xml:space="preserve"> Constructor of this Dice</w:t>
      </w:r>
    </w:p>
    <w:p w14:paraId="7A0262E2" w14:textId="77777777" w:rsidR="00B1604A" w:rsidRDefault="00B1604A" w:rsidP="00B1604A">
      <w:pPr>
        <w:ind w:left="360"/>
      </w:pPr>
      <w:r>
        <w:t>//</w:t>
      </w:r>
      <w:proofErr w:type="gramStart"/>
      <w:r>
        <w:t>@:constructor</w:t>
      </w:r>
      <w:proofErr w:type="gramEnd"/>
    </w:p>
    <w:p w14:paraId="48986D37" w14:textId="77777777" w:rsidR="00B1604A" w:rsidRDefault="00B1604A" w:rsidP="00B1604A">
      <w:pPr>
        <w:ind w:left="360"/>
      </w:pPr>
      <w:proofErr w:type="spellStart"/>
      <w:r>
        <w:t>func</w:t>
      </w:r>
      <w:proofErr w:type="spellEnd"/>
      <w:r>
        <w:t xml:space="preserve"> (d *Dice) </w:t>
      </w:r>
      <w:proofErr w:type="spellStart"/>
      <w:proofErr w:type="gramStart"/>
      <w:r>
        <w:t>InitChain</w:t>
      </w:r>
      <w:proofErr w:type="spellEnd"/>
      <w:r>
        <w:t>(</w:t>
      </w:r>
      <w:proofErr w:type="gramEnd"/>
      <w:r>
        <w:t>) {</w:t>
      </w:r>
    </w:p>
    <w:p w14:paraId="1AA2AD3A" w14:textId="77777777" w:rsidR="00B1604A" w:rsidRDefault="00B1604A" w:rsidP="00B1604A">
      <w:pPr>
        <w:ind w:left="360"/>
      </w:pPr>
      <w:r>
        <w:tab/>
        <w:t>//初始化操作，此函数可以没有任何操作</w:t>
      </w:r>
    </w:p>
    <w:p w14:paraId="6DDC402B" w14:textId="77777777" w:rsidR="00B1604A" w:rsidRDefault="00B1604A" w:rsidP="00B1604A">
      <w:pPr>
        <w:ind w:left="360"/>
      </w:pPr>
      <w:r>
        <w:t>}</w:t>
      </w:r>
    </w:p>
    <w:p w14:paraId="35969101" w14:textId="77777777" w:rsidR="00B1604A" w:rsidRDefault="00B1604A" w:rsidP="00B1604A">
      <w:pPr>
        <w:ind w:left="360"/>
      </w:pPr>
    </w:p>
    <w:p w14:paraId="6C45B60B" w14:textId="77777777" w:rsidR="00B1604A" w:rsidRDefault="00B1604A" w:rsidP="00B1604A">
      <w:pPr>
        <w:ind w:left="360"/>
      </w:pPr>
      <w:r>
        <w:t>//</w:t>
      </w:r>
      <w:proofErr w:type="spellStart"/>
      <w:r>
        <w:t>SampleMethod</w:t>
      </w:r>
      <w:proofErr w:type="spellEnd"/>
      <w:r>
        <w:t xml:space="preserve"> This is a sample method</w:t>
      </w:r>
    </w:p>
    <w:p w14:paraId="4965A64D" w14:textId="77777777" w:rsidR="00B1604A" w:rsidRDefault="00B1604A" w:rsidP="00B1604A">
      <w:pPr>
        <w:ind w:left="360"/>
      </w:pPr>
      <w:r>
        <w:lastRenderedPageBreak/>
        <w:t>//@:</w:t>
      </w:r>
      <w:proofErr w:type="spellStart"/>
      <w:r>
        <w:t>public:method:gas</w:t>
      </w:r>
      <w:proofErr w:type="spellEnd"/>
      <w:r>
        <w:t>[500]   // 合约的示例接口，对外接口需要加上此格式注释，gas值可变</w:t>
      </w:r>
    </w:p>
    <w:p w14:paraId="5BA9BDCD" w14:textId="77777777" w:rsidR="00B1604A" w:rsidRDefault="00B1604A" w:rsidP="00B1604A">
      <w:pPr>
        <w:ind w:left="360"/>
      </w:pPr>
      <w:proofErr w:type="spellStart"/>
      <w:r>
        <w:t>func</w:t>
      </w:r>
      <w:proofErr w:type="spellEnd"/>
      <w:r>
        <w:t xml:space="preserve"> (d *Dice) </w:t>
      </w:r>
      <w:proofErr w:type="spellStart"/>
      <w:proofErr w:type="gramStart"/>
      <w:r>
        <w:t>SampleMethod</w:t>
      </w:r>
      <w:proofErr w:type="spellEnd"/>
      <w:r>
        <w:t>(</w:t>
      </w:r>
      <w:proofErr w:type="gramEnd"/>
      <w:r>
        <w:t>) {</w:t>
      </w:r>
    </w:p>
    <w:p w14:paraId="19E3358B" w14:textId="77777777" w:rsidR="00B1604A" w:rsidRDefault="00B1604A" w:rsidP="00B1604A">
      <w:pPr>
        <w:ind w:left="360"/>
      </w:pPr>
      <w:r>
        <w:tab/>
      </w:r>
    </w:p>
    <w:p w14:paraId="20C1A345" w14:textId="118A551C" w:rsidR="00B1604A" w:rsidRDefault="00B1604A" w:rsidP="00B1604A">
      <w:pPr>
        <w:ind w:left="360"/>
      </w:pPr>
      <w:r>
        <w:t>}</w:t>
      </w:r>
    </w:p>
    <w:p w14:paraId="02EFC48E" w14:textId="2837D486" w:rsidR="00B1604A" w:rsidRPr="00B1604A" w:rsidRDefault="00B1604A" w:rsidP="00B1604A">
      <w:pPr>
        <w:ind w:left="360"/>
      </w:pPr>
    </w:p>
    <w:p w14:paraId="6E06657D" w14:textId="2DEC3531" w:rsidR="00B1604A" w:rsidRPr="00B1604A" w:rsidRDefault="00B1604A" w:rsidP="00EC6893">
      <w:pPr>
        <w:pStyle w:val="a8"/>
        <w:numPr>
          <w:ilvl w:val="0"/>
          <w:numId w:val="5"/>
        </w:numPr>
        <w:ind w:firstLineChars="0"/>
      </w:pPr>
      <w:r>
        <w:rPr>
          <w:rFonts w:ascii="Helvetica" w:hAnsi="Helvetica"/>
          <w:color w:val="333333"/>
          <w:shd w:val="clear" w:color="auto" w:fill="FFFFFF"/>
        </w:rPr>
        <w:t>在简易的合约代码生成以后可以添加相对应代码，在结构体中添加一个变量，右键菜单使用</w:t>
      </w:r>
      <w:r>
        <w:rPr>
          <w:rFonts w:ascii="Helvetica" w:hAnsi="Helvetica"/>
          <w:color w:val="333333"/>
          <w:shd w:val="clear" w:color="auto" w:fill="FFFFFF"/>
        </w:rPr>
        <w:t xml:space="preserve"> Generate code</w:t>
      </w:r>
      <w:r>
        <w:rPr>
          <w:rFonts w:ascii="Helvetica" w:hAnsi="Helvetica"/>
          <w:color w:val="333333"/>
          <w:shd w:val="clear" w:color="auto" w:fill="FFFFFF"/>
        </w:rPr>
        <w:t>功能，自动生成数据库相关代码：</w:t>
      </w:r>
    </w:p>
    <w:p w14:paraId="1EF772E0" w14:textId="77777777" w:rsidR="00B1604A" w:rsidRDefault="00B1604A" w:rsidP="00B1604A">
      <w:pPr>
        <w:ind w:left="360"/>
      </w:pPr>
      <w:r>
        <w:t>type Dice struct {</w:t>
      </w:r>
    </w:p>
    <w:p w14:paraId="15FECE79" w14:textId="77777777" w:rsidR="00B1604A" w:rsidRDefault="00B1604A" w:rsidP="00B1604A">
      <w:pPr>
        <w:ind w:left="360"/>
      </w:pPr>
      <w:r>
        <w:tab/>
      </w:r>
      <w:proofErr w:type="spellStart"/>
      <w:r>
        <w:t>sdk</w:t>
      </w:r>
      <w:proofErr w:type="spellEnd"/>
      <w:r>
        <w:t xml:space="preserve"> </w:t>
      </w:r>
      <w:proofErr w:type="spellStart"/>
      <w:proofErr w:type="gramStart"/>
      <w:r>
        <w:t>sdk.ISmartContract</w:t>
      </w:r>
      <w:proofErr w:type="spellEnd"/>
      <w:proofErr w:type="gramEnd"/>
    </w:p>
    <w:p w14:paraId="6B43BC4A" w14:textId="77777777" w:rsidR="00B1604A" w:rsidRDefault="00B1604A" w:rsidP="00B1604A">
      <w:pPr>
        <w:ind w:left="360"/>
      </w:pPr>
    </w:p>
    <w:p w14:paraId="209B55E6" w14:textId="77777777" w:rsidR="00B1604A" w:rsidRDefault="00B1604A" w:rsidP="00B1604A">
      <w:pPr>
        <w:ind w:left="360"/>
      </w:pPr>
      <w:r>
        <w:tab/>
        <w:t xml:space="preserve">//This is a sample field which is to store in </w:t>
      </w:r>
      <w:proofErr w:type="spellStart"/>
      <w:r>
        <w:t>db</w:t>
      </w:r>
      <w:proofErr w:type="spellEnd"/>
    </w:p>
    <w:p w14:paraId="023B2B81" w14:textId="77777777" w:rsidR="00B1604A" w:rsidRDefault="00B1604A" w:rsidP="00B1604A">
      <w:pPr>
        <w:ind w:left="360"/>
      </w:pPr>
      <w:r>
        <w:tab/>
        <w:t>//</w:t>
      </w:r>
      <w:proofErr w:type="gramStart"/>
      <w:r>
        <w:t>@:</w:t>
      </w:r>
      <w:proofErr w:type="spellStart"/>
      <w:r>
        <w:t>public</w:t>
      </w:r>
      <w:proofErr w:type="gramEnd"/>
      <w:r>
        <w:t>:store</w:t>
      </w:r>
      <w:proofErr w:type="spellEnd"/>
    </w:p>
    <w:p w14:paraId="3300AA43" w14:textId="77777777" w:rsidR="00B1604A" w:rsidRDefault="00B1604A" w:rsidP="00B1604A">
      <w:pPr>
        <w:ind w:left="360"/>
      </w:pPr>
      <w:r>
        <w:tab/>
      </w:r>
      <w:proofErr w:type="spellStart"/>
      <w:r>
        <w:t>sampleStore</w:t>
      </w:r>
      <w:proofErr w:type="spellEnd"/>
      <w:r>
        <w:t xml:space="preserve"> string</w:t>
      </w:r>
    </w:p>
    <w:p w14:paraId="3B90A13D" w14:textId="77777777" w:rsidR="00B1604A" w:rsidRDefault="00B1604A" w:rsidP="00B1604A">
      <w:pPr>
        <w:ind w:left="360"/>
      </w:pPr>
    </w:p>
    <w:p w14:paraId="368663EC" w14:textId="77777777" w:rsidR="00B1604A" w:rsidRDefault="00B1604A" w:rsidP="00B1604A">
      <w:pPr>
        <w:ind w:left="360"/>
      </w:pPr>
      <w:r>
        <w:tab/>
        <w:t>//</w:t>
      </w:r>
      <w:proofErr w:type="gramStart"/>
      <w:r>
        <w:t>@:</w:t>
      </w:r>
      <w:proofErr w:type="spellStart"/>
      <w:r>
        <w:t>public</w:t>
      </w:r>
      <w:proofErr w:type="gramEnd"/>
      <w:r>
        <w:t>:store</w:t>
      </w:r>
      <w:proofErr w:type="spellEnd"/>
    </w:p>
    <w:p w14:paraId="5CB42881" w14:textId="77777777" w:rsidR="00B1604A" w:rsidRDefault="00B1604A" w:rsidP="00B1604A">
      <w:pPr>
        <w:ind w:left="360"/>
      </w:pPr>
      <w:r>
        <w:tab/>
      </w:r>
      <w:proofErr w:type="spellStart"/>
      <w:r>
        <w:t>tokenName</w:t>
      </w:r>
      <w:proofErr w:type="spellEnd"/>
      <w:r>
        <w:t xml:space="preserve"> map[string]</w:t>
      </w:r>
      <w:proofErr w:type="spellStart"/>
      <w:r>
        <w:t>bn.Number</w:t>
      </w:r>
      <w:proofErr w:type="spellEnd"/>
      <w:r>
        <w:t xml:space="preserve"> //自定义变量 生成代码见下图</w:t>
      </w:r>
    </w:p>
    <w:p w14:paraId="59C1592A" w14:textId="60152425" w:rsidR="00B1604A" w:rsidRDefault="00B1604A" w:rsidP="00B1604A">
      <w:pPr>
        <w:ind w:left="360"/>
      </w:pPr>
      <w:r>
        <w:t>}</w:t>
      </w:r>
    </w:p>
    <w:p w14:paraId="26189C0D" w14:textId="00E0EF87" w:rsidR="00B1604A" w:rsidRPr="00B1604A" w:rsidRDefault="00B1604A" w:rsidP="00B1604A">
      <w:pPr>
        <w:ind w:left="360"/>
      </w:pPr>
    </w:p>
    <w:p w14:paraId="1EE0B77F" w14:textId="570AD8CD" w:rsidR="00B1604A" w:rsidRDefault="00B1604A" w:rsidP="00EC6893">
      <w:pPr>
        <w:pStyle w:val="a8"/>
        <w:numPr>
          <w:ilvl w:val="0"/>
          <w:numId w:val="5"/>
        </w:numPr>
        <w:ind w:firstLineChars="0"/>
      </w:pPr>
      <w:r w:rsidRPr="00B1604A">
        <w:rPr>
          <w:rFonts w:hint="eastAsia"/>
        </w:rPr>
        <w:t>添加一个合约对外接口，使用</w:t>
      </w:r>
      <w:r w:rsidRPr="00B1604A">
        <w:t xml:space="preserve"> Generate code，会自动生成相对应的测试接口</w:t>
      </w:r>
    </w:p>
    <w:p w14:paraId="29D5848B" w14:textId="77777777" w:rsidR="00B1604A" w:rsidRDefault="00B1604A" w:rsidP="00B1604A">
      <w:pPr>
        <w:ind w:left="360"/>
      </w:pPr>
      <w:r>
        <w:t>//@:</w:t>
      </w:r>
      <w:proofErr w:type="spellStart"/>
      <w:r>
        <w:t>public:method:gas</w:t>
      </w:r>
      <w:proofErr w:type="spellEnd"/>
      <w:r>
        <w:t xml:space="preserve">[500] 注释格式可以对比 自动生成的 </w:t>
      </w:r>
      <w:proofErr w:type="spellStart"/>
      <w:r>
        <w:t>SampleMethod</w:t>
      </w:r>
      <w:proofErr w:type="spellEnd"/>
      <w:r>
        <w:t>()函数</w:t>
      </w:r>
    </w:p>
    <w:p w14:paraId="7F4A9166" w14:textId="77777777" w:rsidR="00B1604A" w:rsidRDefault="00B1604A" w:rsidP="00B1604A">
      <w:pPr>
        <w:ind w:left="360"/>
      </w:pPr>
      <w:proofErr w:type="spellStart"/>
      <w:r>
        <w:t>func</w:t>
      </w:r>
      <w:proofErr w:type="spellEnd"/>
      <w:r>
        <w:t xml:space="preserve"> (d *Dice) </w:t>
      </w:r>
      <w:proofErr w:type="spellStart"/>
      <w:proofErr w:type="gramStart"/>
      <w:r>
        <w:t>GetAmount</w:t>
      </w:r>
      <w:proofErr w:type="spellEnd"/>
      <w:r>
        <w:t>(</w:t>
      </w:r>
      <w:proofErr w:type="spellStart"/>
      <w:proofErr w:type="gramEnd"/>
      <w:r>
        <w:t>tokenName</w:t>
      </w:r>
      <w:proofErr w:type="spellEnd"/>
      <w:r>
        <w:t xml:space="preserve"> string) {</w:t>
      </w:r>
    </w:p>
    <w:p w14:paraId="6AB8EC24" w14:textId="77777777" w:rsidR="00B1604A" w:rsidRDefault="00B1604A" w:rsidP="00B1604A">
      <w:pPr>
        <w:ind w:left="360"/>
      </w:pPr>
      <w:r>
        <w:tab/>
        <w:t xml:space="preserve">if </w:t>
      </w:r>
      <w:proofErr w:type="spellStart"/>
      <w:r>
        <w:t>tokenName</w:t>
      </w:r>
      <w:proofErr w:type="spellEnd"/>
      <w:r>
        <w:t xml:space="preserve"> == "" {</w:t>
      </w:r>
    </w:p>
    <w:p w14:paraId="5348051B" w14:textId="77777777" w:rsidR="00B1604A" w:rsidRDefault="00B1604A" w:rsidP="00B1604A">
      <w:pPr>
        <w:ind w:left="360"/>
      </w:pPr>
      <w:r>
        <w:tab/>
      </w:r>
      <w:r>
        <w:tab/>
      </w:r>
      <w:proofErr w:type="spellStart"/>
      <w:r>
        <w:t>tokenName</w:t>
      </w:r>
      <w:proofErr w:type="spellEnd"/>
      <w:r>
        <w:t xml:space="preserve"> = </w:t>
      </w:r>
      <w:proofErr w:type="spellStart"/>
      <w:proofErr w:type="gramStart"/>
      <w:r>
        <w:t>d.sdk.Helper</w:t>
      </w:r>
      <w:proofErr w:type="spellEnd"/>
      <w:proofErr w:type="gramEnd"/>
      <w:r>
        <w:t>().</w:t>
      </w:r>
      <w:proofErr w:type="spellStart"/>
      <w:r>
        <w:t>GenesisHelper</w:t>
      </w:r>
      <w:proofErr w:type="spellEnd"/>
      <w:r>
        <w:t>().Token().Name()</w:t>
      </w:r>
    </w:p>
    <w:p w14:paraId="0CF8C975" w14:textId="77777777" w:rsidR="00B1604A" w:rsidRDefault="00B1604A" w:rsidP="00B1604A">
      <w:pPr>
        <w:ind w:left="360"/>
      </w:pPr>
      <w:r>
        <w:tab/>
        <w:t>}</w:t>
      </w:r>
    </w:p>
    <w:p w14:paraId="3F554F84" w14:textId="77777777" w:rsidR="00B1604A" w:rsidRDefault="00B1604A" w:rsidP="00B1604A">
      <w:pPr>
        <w:ind w:left="360"/>
      </w:pPr>
      <w:r>
        <w:tab/>
      </w:r>
      <w:proofErr w:type="spellStart"/>
      <w:proofErr w:type="gramStart"/>
      <w:r>
        <w:t>sdk.Require</w:t>
      </w:r>
      <w:proofErr w:type="spellEnd"/>
      <w:proofErr w:type="gramEnd"/>
      <w:r>
        <w:t>(</w:t>
      </w:r>
    </w:p>
    <w:p w14:paraId="46D855C4" w14:textId="77777777" w:rsidR="00B1604A" w:rsidRDefault="00B1604A" w:rsidP="00B1604A">
      <w:pPr>
        <w:ind w:left="360"/>
      </w:pPr>
      <w:r>
        <w:tab/>
      </w:r>
      <w:r>
        <w:tab/>
        <w:t>d._</w:t>
      </w:r>
      <w:proofErr w:type="spellStart"/>
      <w:r>
        <w:t>chkTokenName</w:t>
      </w:r>
      <w:proofErr w:type="spellEnd"/>
      <w:r>
        <w:t>(</w:t>
      </w:r>
      <w:proofErr w:type="spellStart"/>
      <w:r>
        <w:t>tokenName</w:t>
      </w:r>
      <w:proofErr w:type="spellEnd"/>
      <w:r>
        <w:t>), // 检查</w:t>
      </w:r>
      <w:proofErr w:type="spellStart"/>
      <w:r>
        <w:t>tokenName</w:t>
      </w:r>
      <w:proofErr w:type="spellEnd"/>
      <w:r>
        <w:t>是否存在</w:t>
      </w:r>
    </w:p>
    <w:p w14:paraId="745F1FBC" w14:textId="77777777" w:rsidR="00B1604A" w:rsidRDefault="00B1604A" w:rsidP="00B1604A">
      <w:pPr>
        <w:ind w:left="360"/>
      </w:pPr>
      <w:r>
        <w:tab/>
      </w:r>
      <w:r>
        <w:tab/>
      </w:r>
      <w:proofErr w:type="spellStart"/>
      <w:proofErr w:type="gramStart"/>
      <w:r>
        <w:t>types.ErrInvalidParameter</w:t>
      </w:r>
      <w:proofErr w:type="spellEnd"/>
      <w:proofErr w:type="gramEnd"/>
      <w:r>
        <w:t>,</w:t>
      </w:r>
    </w:p>
    <w:p w14:paraId="00515FD8" w14:textId="77777777" w:rsidR="00B1604A" w:rsidRDefault="00B1604A" w:rsidP="00B1604A">
      <w:pPr>
        <w:ind w:left="360"/>
      </w:pPr>
      <w:r>
        <w:tab/>
      </w:r>
      <w:r>
        <w:tab/>
        <w:t>"The contract has not support this token",</w:t>
      </w:r>
    </w:p>
    <w:p w14:paraId="4CD68E5A" w14:textId="77777777" w:rsidR="00B1604A" w:rsidRDefault="00B1604A" w:rsidP="00B1604A">
      <w:pPr>
        <w:ind w:left="360"/>
      </w:pPr>
      <w:r>
        <w:tab/>
        <w:t>)</w:t>
      </w:r>
    </w:p>
    <w:p w14:paraId="5E1FE4F7" w14:textId="77777777" w:rsidR="00B1604A" w:rsidRDefault="00B1604A" w:rsidP="00B1604A">
      <w:pPr>
        <w:ind w:left="360"/>
      </w:pPr>
    </w:p>
    <w:p w14:paraId="089FD0E5" w14:textId="77777777" w:rsidR="00B1604A" w:rsidRDefault="00B1604A" w:rsidP="00B1604A">
      <w:pPr>
        <w:ind w:left="360"/>
      </w:pPr>
      <w:r>
        <w:tab/>
        <w:t>d._</w:t>
      </w:r>
      <w:proofErr w:type="spellStart"/>
      <w:r>
        <w:t>tokenName</w:t>
      </w:r>
      <w:proofErr w:type="spellEnd"/>
      <w:r>
        <w:t>(</w:t>
      </w:r>
      <w:proofErr w:type="spellStart"/>
      <w:r>
        <w:t>tokenName</w:t>
      </w:r>
      <w:proofErr w:type="spellEnd"/>
      <w:r>
        <w:t>)</w:t>
      </w:r>
    </w:p>
    <w:p w14:paraId="761D89A6" w14:textId="77777777" w:rsidR="00B1604A" w:rsidRDefault="00B1604A" w:rsidP="00B1604A">
      <w:pPr>
        <w:ind w:left="360"/>
      </w:pPr>
      <w:r>
        <w:tab/>
        <w:t>//</w:t>
      </w:r>
      <w:proofErr w:type="spellStart"/>
      <w:r>
        <w:t>todo</w:t>
      </w:r>
      <w:proofErr w:type="spellEnd"/>
      <w:r>
        <w:t>...</w:t>
      </w:r>
    </w:p>
    <w:p w14:paraId="562C0823" w14:textId="6602DD67" w:rsidR="00B1604A" w:rsidRDefault="00B1604A" w:rsidP="00B1604A">
      <w:pPr>
        <w:ind w:left="360"/>
      </w:pPr>
      <w:r>
        <w:t>}</w:t>
      </w:r>
    </w:p>
    <w:p w14:paraId="16F49C9A" w14:textId="77777777" w:rsidR="00B6206F" w:rsidRDefault="00B6206F" w:rsidP="00B1604A">
      <w:pPr>
        <w:ind w:left="360"/>
      </w:pPr>
    </w:p>
    <w:p w14:paraId="69088D00" w14:textId="5051AF29" w:rsidR="00B1604A" w:rsidRDefault="00B1604A" w:rsidP="00B1604A">
      <w:pPr>
        <w:ind w:left="360"/>
      </w:pPr>
    </w:p>
    <w:p w14:paraId="0480AA1D" w14:textId="2363B761" w:rsidR="00B1604A" w:rsidRDefault="00B1604A" w:rsidP="00EC6893">
      <w:pPr>
        <w:pStyle w:val="a8"/>
        <w:numPr>
          <w:ilvl w:val="0"/>
          <w:numId w:val="5"/>
        </w:numPr>
        <w:ind w:firstLineChars="0"/>
      </w:pPr>
      <w:r>
        <w:rPr>
          <w:rFonts w:ascii="Helvetica" w:hAnsi="Helvetica"/>
          <w:color w:val="333333"/>
          <w:shd w:val="clear" w:color="auto" w:fill="FFFFFF"/>
        </w:rPr>
        <w:t>此时一个简单的合约框就完成了，</w:t>
      </w:r>
      <w:r>
        <w:rPr>
          <w:rFonts w:ascii="Helvetica" w:hAnsi="Helvetica"/>
          <w:color w:val="333333"/>
          <w:shd w:val="clear" w:color="auto" w:fill="FFFFFF"/>
        </w:rPr>
        <w:t>Generate Code</w:t>
      </w:r>
      <w:r>
        <w:rPr>
          <w:rFonts w:ascii="Helvetica" w:hAnsi="Helvetica"/>
          <w:color w:val="333333"/>
          <w:shd w:val="clear" w:color="auto" w:fill="FFFFFF"/>
        </w:rPr>
        <w:t>可多次使用，并且在使用时会自动检查合约是否符合开发规范，如果不符合会提示错误。</w:t>
      </w:r>
    </w:p>
    <w:p w14:paraId="4E05CD8A" w14:textId="77777777" w:rsidR="00B1604A" w:rsidRDefault="00B1604A" w:rsidP="00B1604A">
      <w:pPr>
        <w:pStyle w:val="a8"/>
        <w:ind w:left="360" w:firstLineChars="0" w:firstLine="0"/>
      </w:pPr>
    </w:p>
    <w:p w14:paraId="11219B50" w14:textId="77777777" w:rsidR="00EC6893" w:rsidRPr="00374169" w:rsidRDefault="00EC6893" w:rsidP="00374169"/>
    <w:p w14:paraId="00D802EC" w14:textId="562B3DC1" w:rsidR="00374169" w:rsidRPr="00374169" w:rsidRDefault="00374169"/>
    <w:p w14:paraId="5FE28066" w14:textId="3705EDF4" w:rsidR="00281826" w:rsidRDefault="00AF0770" w:rsidP="00AF0770">
      <w:pPr>
        <w:pStyle w:val="2"/>
      </w:pPr>
      <w:bookmarkStart w:id="9" w:name="_Toc30103790"/>
      <w:r>
        <w:rPr>
          <w:rFonts w:hint="eastAsia"/>
        </w:rPr>
        <w:lastRenderedPageBreak/>
        <w:t>2.4</w:t>
      </w:r>
      <w:r w:rsidR="00B1604A" w:rsidRPr="00B1604A">
        <w:rPr>
          <w:rFonts w:hint="eastAsia"/>
        </w:rPr>
        <w:t>一键生成收据</w:t>
      </w:r>
      <w:bookmarkEnd w:id="9"/>
    </w:p>
    <w:p w14:paraId="3586419B" w14:textId="035A7309" w:rsidR="00AF0770" w:rsidRDefault="00B1604A" w:rsidP="00B1604A">
      <w:pPr>
        <w:pStyle w:val="a8"/>
        <w:numPr>
          <w:ilvl w:val="0"/>
          <w:numId w:val="8"/>
        </w:numPr>
        <w:ind w:firstLineChars="0"/>
        <w:rPr>
          <w:noProof/>
        </w:rPr>
      </w:pPr>
      <w:r w:rsidRPr="00B1604A">
        <w:rPr>
          <w:rFonts w:hint="eastAsia"/>
          <w:noProof/>
        </w:rPr>
        <w:t>插件提供一键生成收据功能，收据会返回到链上方便查询等一系列操作，关键字</w:t>
      </w:r>
      <w:r w:rsidRPr="00B1604A">
        <w:rPr>
          <w:noProof/>
        </w:rPr>
        <w:t xml:space="preserve"> receipt ，在合约中添加此结构体并在其中定义一个接口，依旧利用Generate Code 功能 。</w:t>
      </w:r>
    </w:p>
    <w:p w14:paraId="7B08BFE9" w14:textId="77777777" w:rsidR="00B1604A" w:rsidRDefault="00B1604A" w:rsidP="00B1604A">
      <w:pPr>
        <w:ind w:left="360"/>
        <w:rPr>
          <w:noProof/>
        </w:rPr>
      </w:pPr>
      <w:r>
        <w:rPr>
          <w:noProof/>
        </w:rPr>
        <w:t>//@:public:receipt //必须有此注释</w:t>
      </w:r>
    </w:p>
    <w:p w14:paraId="19B745AF" w14:textId="77777777" w:rsidR="00B1604A" w:rsidRDefault="00B1604A" w:rsidP="00B1604A">
      <w:pPr>
        <w:ind w:left="360"/>
        <w:rPr>
          <w:noProof/>
        </w:rPr>
      </w:pPr>
      <w:r>
        <w:rPr>
          <w:noProof/>
        </w:rPr>
        <w:t>type receipt interface { // 固定格式 前缀必须为emit</w:t>
      </w:r>
    </w:p>
    <w:p w14:paraId="26F8FDC1" w14:textId="77777777" w:rsidR="00B1604A" w:rsidRDefault="00B1604A" w:rsidP="00B1604A">
      <w:pPr>
        <w:ind w:left="360"/>
        <w:rPr>
          <w:noProof/>
        </w:rPr>
      </w:pPr>
      <w:r>
        <w:rPr>
          <w:noProof/>
        </w:rPr>
        <w:tab/>
        <w:t>emitTokenAmount(tokenName string, amount bn.Number)</w:t>
      </w:r>
    </w:p>
    <w:p w14:paraId="3FFBC85B" w14:textId="567CF684" w:rsidR="00B1604A" w:rsidRDefault="00B1604A" w:rsidP="00B1604A">
      <w:pPr>
        <w:ind w:left="360"/>
        <w:rPr>
          <w:noProof/>
        </w:rPr>
      </w:pPr>
      <w:r>
        <w:rPr>
          <w:noProof/>
        </w:rPr>
        <w:t>}</w:t>
      </w:r>
    </w:p>
    <w:p w14:paraId="130A190C" w14:textId="68B99CAC" w:rsidR="00B1604A" w:rsidRDefault="00B1604A" w:rsidP="00B1604A">
      <w:pPr>
        <w:ind w:left="360"/>
        <w:rPr>
          <w:noProof/>
        </w:rPr>
      </w:pPr>
    </w:p>
    <w:p w14:paraId="6E8870C0" w14:textId="3C03BF32" w:rsidR="00B1604A" w:rsidRDefault="00B1604A" w:rsidP="00B1604A">
      <w:pPr>
        <w:pStyle w:val="a8"/>
        <w:numPr>
          <w:ilvl w:val="0"/>
          <w:numId w:val="8"/>
        </w:numPr>
        <w:ind w:firstLineChars="0"/>
        <w:rPr>
          <w:noProof/>
        </w:rPr>
      </w:pPr>
      <w:r w:rsidRPr="00B1604A">
        <w:rPr>
          <w:rFonts w:hint="eastAsia"/>
          <w:noProof/>
        </w:rPr>
        <w:t>将生成的收据函数添加到刚才的合约函数</w:t>
      </w:r>
      <w:r w:rsidRPr="00B1604A">
        <w:rPr>
          <w:noProof/>
        </w:rPr>
        <w:t>GetAmount中，这样一个完整的简易对外接口就完成了</w:t>
      </w:r>
      <w:r>
        <w:rPr>
          <w:rFonts w:hint="eastAsia"/>
          <w:noProof/>
        </w:rPr>
        <w:t>。</w:t>
      </w:r>
    </w:p>
    <w:p w14:paraId="0BDC9201" w14:textId="77777777" w:rsidR="00B1604A" w:rsidRDefault="00B1604A" w:rsidP="00B1604A">
      <w:pPr>
        <w:ind w:left="360"/>
        <w:rPr>
          <w:noProof/>
        </w:rPr>
      </w:pPr>
      <w:r>
        <w:rPr>
          <w:noProof/>
        </w:rPr>
        <w:t>//@:public:method:gas[500]</w:t>
      </w:r>
    </w:p>
    <w:p w14:paraId="27D9E9D6" w14:textId="77777777" w:rsidR="00B1604A" w:rsidRDefault="00B1604A" w:rsidP="00B1604A">
      <w:pPr>
        <w:ind w:left="360"/>
        <w:rPr>
          <w:noProof/>
        </w:rPr>
      </w:pPr>
      <w:r>
        <w:rPr>
          <w:noProof/>
        </w:rPr>
        <w:t>func (d *Dice) GetAmount(tokenName string) {</w:t>
      </w:r>
    </w:p>
    <w:p w14:paraId="6DEC766E" w14:textId="77777777" w:rsidR="00B1604A" w:rsidRDefault="00B1604A" w:rsidP="00B1604A">
      <w:pPr>
        <w:ind w:left="360"/>
        <w:rPr>
          <w:noProof/>
        </w:rPr>
      </w:pPr>
      <w:r>
        <w:rPr>
          <w:noProof/>
        </w:rPr>
        <w:tab/>
        <w:t>if tokenName == "" {</w:t>
      </w:r>
    </w:p>
    <w:p w14:paraId="238842F0" w14:textId="77777777" w:rsidR="00B1604A" w:rsidRDefault="00B1604A" w:rsidP="00B1604A">
      <w:pPr>
        <w:ind w:left="360"/>
        <w:rPr>
          <w:noProof/>
        </w:rPr>
      </w:pPr>
      <w:r>
        <w:rPr>
          <w:noProof/>
        </w:rPr>
        <w:tab/>
      </w:r>
      <w:r>
        <w:rPr>
          <w:noProof/>
        </w:rPr>
        <w:tab/>
        <w:t>tokenName = d.sdk.Helper().GenesisHelper().Token().Name()</w:t>
      </w:r>
    </w:p>
    <w:p w14:paraId="3D7CB719" w14:textId="77777777" w:rsidR="00B1604A" w:rsidRDefault="00B1604A" w:rsidP="00B1604A">
      <w:pPr>
        <w:ind w:left="360"/>
        <w:rPr>
          <w:noProof/>
        </w:rPr>
      </w:pPr>
      <w:r>
        <w:rPr>
          <w:noProof/>
        </w:rPr>
        <w:tab/>
        <w:t>}</w:t>
      </w:r>
    </w:p>
    <w:p w14:paraId="7488FF9D" w14:textId="77777777" w:rsidR="00B1604A" w:rsidRDefault="00B1604A" w:rsidP="00B1604A">
      <w:pPr>
        <w:ind w:left="360"/>
        <w:rPr>
          <w:noProof/>
        </w:rPr>
      </w:pPr>
      <w:r>
        <w:rPr>
          <w:noProof/>
        </w:rPr>
        <w:tab/>
        <w:t>sdk.Require(</w:t>
      </w:r>
    </w:p>
    <w:p w14:paraId="46C31974" w14:textId="77777777" w:rsidR="00B1604A" w:rsidRDefault="00B1604A" w:rsidP="00B1604A">
      <w:pPr>
        <w:ind w:left="360"/>
        <w:rPr>
          <w:noProof/>
        </w:rPr>
      </w:pPr>
      <w:r>
        <w:rPr>
          <w:noProof/>
        </w:rPr>
        <w:tab/>
      </w:r>
      <w:r>
        <w:rPr>
          <w:noProof/>
        </w:rPr>
        <w:tab/>
        <w:t>d._chkTokenName(tokenName),</w:t>
      </w:r>
    </w:p>
    <w:p w14:paraId="45B454E0" w14:textId="77777777" w:rsidR="00B1604A" w:rsidRDefault="00B1604A" w:rsidP="00B1604A">
      <w:pPr>
        <w:ind w:left="360"/>
        <w:rPr>
          <w:noProof/>
        </w:rPr>
      </w:pPr>
      <w:r>
        <w:rPr>
          <w:noProof/>
        </w:rPr>
        <w:tab/>
      </w:r>
      <w:r>
        <w:rPr>
          <w:noProof/>
        </w:rPr>
        <w:tab/>
        <w:t>types.ErrInvalidParameter,</w:t>
      </w:r>
    </w:p>
    <w:p w14:paraId="3228F822" w14:textId="77777777" w:rsidR="00B1604A" w:rsidRDefault="00B1604A" w:rsidP="00B1604A">
      <w:pPr>
        <w:ind w:left="360"/>
        <w:rPr>
          <w:noProof/>
        </w:rPr>
      </w:pPr>
      <w:r>
        <w:rPr>
          <w:noProof/>
        </w:rPr>
        <w:tab/>
      </w:r>
      <w:r>
        <w:rPr>
          <w:noProof/>
        </w:rPr>
        <w:tab/>
        <w:t>"The contract has not support this token",</w:t>
      </w:r>
    </w:p>
    <w:p w14:paraId="68C3F343" w14:textId="77777777" w:rsidR="00B1604A" w:rsidRDefault="00B1604A" w:rsidP="00B1604A">
      <w:pPr>
        <w:ind w:left="360"/>
        <w:rPr>
          <w:noProof/>
        </w:rPr>
      </w:pPr>
      <w:r>
        <w:rPr>
          <w:noProof/>
        </w:rPr>
        <w:tab/>
        <w:t>)</w:t>
      </w:r>
    </w:p>
    <w:p w14:paraId="4058330C" w14:textId="77777777" w:rsidR="00B1604A" w:rsidRDefault="00B1604A" w:rsidP="00B1604A">
      <w:pPr>
        <w:ind w:left="360"/>
        <w:rPr>
          <w:noProof/>
        </w:rPr>
      </w:pPr>
    </w:p>
    <w:p w14:paraId="12AB27CF" w14:textId="77777777" w:rsidR="00B1604A" w:rsidRDefault="00B1604A" w:rsidP="00B1604A">
      <w:pPr>
        <w:ind w:left="360"/>
        <w:rPr>
          <w:noProof/>
        </w:rPr>
      </w:pPr>
      <w:r>
        <w:rPr>
          <w:noProof/>
        </w:rPr>
        <w:tab/>
        <w:t>amount := d._tokenName(tokenName)</w:t>
      </w:r>
    </w:p>
    <w:p w14:paraId="4B22D883" w14:textId="77777777" w:rsidR="00B1604A" w:rsidRDefault="00B1604A" w:rsidP="00B1604A">
      <w:pPr>
        <w:ind w:left="360"/>
        <w:rPr>
          <w:noProof/>
        </w:rPr>
      </w:pPr>
      <w:r>
        <w:rPr>
          <w:noProof/>
        </w:rPr>
        <w:tab/>
        <w:t>//todo...</w:t>
      </w:r>
    </w:p>
    <w:p w14:paraId="12D8E8CB" w14:textId="77777777" w:rsidR="00B1604A" w:rsidRDefault="00B1604A" w:rsidP="00B1604A">
      <w:pPr>
        <w:ind w:left="360"/>
        <w:rPr>
          <w:noProof/>
        </w:rPr>
      </w:pPr>
      <w:r>
        <w:rPr>
          <w:noProof/>
        </w:rPr>
        <w:tab/>
      </w:r>
    </w:p>
    <w:p w14:paraId="26676700" w14:textId="77777777" w:rsidR="00B1604A" w:rsidRDefault="00B1604A" w:rsidP="00B1604A">
      <w:pPr>
        <w:ind w:left="360"/>
        <w:rPr>
          <w:noProof/>
        </w:rPr>
      </w:pPr>
      <w:r>
        <w:rPr>
          <w:noProof/>
        </w:rPr>
        <w:tab/>
      </w:r>
    </w:p>
    <w:p w14:paraId="67E727C4" w14:textId="77777777" w:rsidR="00B1604A" w:rsidRDefault="00B1604A" w:rsidP="00B1604A">
      <w:pPr>
        <w:ind w:left="360"/>
        <w:rPr>
          <w:noProof/>
        </w:rPr>
      </w:pPr>
      <w:r>
        <w:rPr>
          <w:noProof/>
        </w:rPr>
        <w:tab/>
        <w:t>d.TokenAmount(tokenName, amount) // 收据函数</w:t>
      </w:r>
    </w:p>
    <w:p w14:paraId="7079BD91" w14:textId="62C34349" w:rsidR="00B1604A" w:rsidRDefault="00B1604A" w:rsidP="00B1604A">
      <w:pPr>
        <w:ind w:left="360"/>
        <w:rPr>
          <w:noProof/>
        </w:rPr>
      </w:pPr>
      <w:r>
        <w:rPr>
          <w:noProof/>
        </w:rPr>
        <w:t>}</w:t>
      </w:r>
    </w:p>
    <w:p w14:paraId="773EC024" w14:textId="008D02A2" w:rsidR="00AF0770" w:rsidRPr="00B1604A" w:rsidRDefault="00AF0770" w:rsidP="006B7026">
      <w:pPr>
        <w:rPr>
          <w:noProof/>
        </w:rPr>
      </w:pPr>
    </w:p>
    <w:p w14:paraId="769935FD" w14:textId="660BB290" w:rsidR="00AF0770" w:rsidRDefault="00AF0770" w:rsidP="00AF0770">
      <w:pPr>
        <w:pStyle w:val="2"/>
        <w:rPr>
          <w:noProof/>
        </w:rPr>
      </w:pPr>
      <w:bookmarkStart w:id="10" w:name="_Toc30103791"/>
      <w:r>
        <w:rPr>
          <w:rFonts w:hint="eastAsia"/>
          <w:noProof/>
        </w:rPr>
        <w:t>2.5</w:t>
      </w:r>
      <w:r w:rsidR="00B1604A" w:rsidRPr="00B1604A">
        <w:rPr>
          <w:rFonts w:hint="eastAsia"/>
          <w:noProof/>
        </w:rPr>
        <w:t>自动检查</w:t>
      </w:r>
      <w:bookmarkEnd w:id="10"/>
    </w:p>
    <w:p w14:paraId="76F31C17" w14:textId="1EC57F0E" w:rsidR="00BD78D7" w:rsidRDefault="00B1604A" w:rsidP="00B1604A">
      <w:pPr>
        <w:pStyle w:val="a8"/>
        <w:numPr>
          <w:ilvl w:val="0"/>
          <w:numId w:val="10"/>
        </w:numPr>
        <w:ind w:firstLineChars="0"/>
      </w:pPr>
      <w:r w:rsidRPr="00B1604A">
        <w:rPr>
          <w:rFonts w:hint="eastAsia"/>
          <w:noProof/>
        </w:rPr>
        <w:t>插件提供自动检查功能，在</w:t>
      </w:r>
      <w:r w:rsidR="00A66F36">
        <w:rPr>
          <w:noProof/>
        </w:rPr>
        <w:t>GI</w:t>
      </w:r>
      <w:r w:rsidRPr="00B1604A">
        <w:rPr>
          <w:noProof/>
        </w:rPr>
        <w:t>链的合约开发规范中，会禁止某些库的调用。可以使用 插件中的 Check功能来进行检查：</w:t>
      </w:r>
    </w:p>
    <w:p w14:paraId="4D887C1C" w14:textId="6BF84985" w:rsidR="00B1604A" w:rsidRDefault="00B1604A" w:rsidP="00B1604A">
      <w:pPr>
        <w:ind w:left="360"/>
      </w:pPr>
      <w:r w:rsidRPr="00B1604A">
        <w:rPr>
          <w:rFonts w:hint="eastAsia"/>
        </w:rPr>
        <w:t>比如</w:t>
      </w:r>
      <w:r w:rsidRPr="00B1604A">
        <w:t xml:space="preserve"> map类型的数据结构禁用了 range功能，而需要用合约提供的</w:t>
      </w:r>
      <w:proofErr w:type="spellStart"/>
      <w:r w:rsidRPr="00B1604A">
        <w:t>mapx.ForRange</w:t>
      </w:r>
      <w:proofErr w:type="spellEnd"/>
      <w:r w:rsidRPr="00B1604A">
        <w:t>()下面是代码示例</w:t>
      </w:r>
    </w:p>
    <w:p w14:paraId="3FEB38D5" w14:textId="77777777" w:rsidR="00B1604A" w:rsidRDefault="00B1604A" w:rsidP="00B1604A">
      <w:pPr>
        <w:ind w:left="360"/>
      </w:pPr>
      <w:r>
        <w:t>//</w:t>
      </w:r>
      <w:proofErr w:type="gramStart"/>
      <w:r>
        <w:t>@:</w:t>
      </w:r>
      <w:proofErr w:type="spellStart"/>
      <w:r>
        <w:t>public</w:t>
      </w:r>
      <w:proofErr w:type="gramEnd"/>
      <w:r>
        <w:t>:method:gas</w:t>
      </w:r>
      <w:proofErr w:type="spellEnd"/>
      <w:r>
        <w:t>[500]</w:t>
      </w:r>
    </w:p>
    <w:p w14:paraId="3DF00DDC" w14:textId="77777777" w:rsidR="00B1604A" w:rsidRDefault="00B1604A" w:rsidP="00B1604A">
      <w:pPr>
        <w:ind w:left="360"/>
      </w:pPr>
      <w:proofErr w:type="spellStart"/>
      <w:r>
        <w:t>func</w:t>
      </w:r>
      <w:proofErr w:type="spellEnd"/>
      <w:r>
        <w:t xml:space="preserve"> (d *Dice) </w:t>
      </w:r>
      <w:proofErr w:type="spellStart"/>
      <w:proofErr w:type="gramStart"/>
      <w:r>
        <w:t>GetAmount</w:t>
      </w:r>
      <w:proofErr w:type="spellEnd"/>
      <w:r>
        <w:t>(</w:t>
      </w:r>
      <w:proofErr w:type="spellStart"/>
      <w:proofErr w:type="gramEnd"/>
      <w:r>
        <w:t>tokenName</w:t>
      </w:r>
      <w:proofErr w:type="spellEnd"/>
      <w:r>
        <w:t xml:space="preserve"> string) {</w:t>
      </w:r>
    </w:p>
    <w:p w14:paraId="3D507987" w14:textId="77777777" w:rsidR="00B1604A" w:rsidRDefault="00B1604A" w:rsidP="00B1604A">
      <w:pPr>
        <w:ind w:left="360"/>
      </w:pPr>
      <w:r>
        <w:tab/>
        <w:t xml:space="preserve">if </w:t>
      </w:r>
      <w:proofErr w:type="spellStart"/>
      <w:r>
        <w:t>tokenName</w:t>
      </w:r>
      <w:proofErr w:type="spellEnd"/>
      <w:r>
        <w:t xml:space="preserve"> == "" {</w:t>
      </w:r>
    </w:p>
    <w:p w14:paraId="53530A41" w14:textId="77777777" w:rsidR="00B1604A" w:rsidRDefault="00B1604A" w:rsidP="00B1604A">
      <w:pPr>
        <w:ind w:left="360"/>
      </w:pPr>
      <w:r>
        <w:tab/>
      </w:r>
      <w:r>
        <w:tab/>
      </w:r>
      <w:proofErr w:type="spellStart"/>
      <w:r>
        <w:t>tokenName</w:t>
      </w:r>
      <w:proofErr w:type="spellEnd"/>
      <w:r>
        <w:t xml:space="preserve"> = </w:t>
      </w:r>
      <w:proofErr w:type="spellStart"/>
      <w:proofErr w:type="gramStart"/>
      <w:r>
        <w:t>d.sdk.Helper</w:t>
      </w:r>
      <w:proofErr w:type="spellEnd"/>
      <w:proofErr w:type="gramEnd"/>
      <w:r>
        <w:t>().</w:t>
      </w:r>
      <w:proofErr w:type="spellStart"/>
      <w:r>
        <w:t>GenesisHelper</w:t>
      </w:r>
      <w:proofErr w:type="spellEnd"/>
      <w:r>
        <w:t>().Token().Name()</w:t>
      </w:r>
    </w:p>
    <w:p w14:paraId="33BD5421" w14:textId="77777777" w:rsidR="00B1604A" w:rsidRDefault="00B1604A" w:rsidP="00B1604A">
      <w:pPr>
        <w:ind w:left="360"/>
      </w:pPr>
      <w:r>
        <w:tab/>
        <w:t>}</w:t>
      </w:r>
    </w:p>
    <w:p w14:paraId="01513AC7" w14:textId="77777777" w:rsidR="00B1604A" w:rsidRDefault="00B1604A" w:rsidP="00B1604A">
      <w:pPr>
        <w:ind w:left="360"/>
      </w:pPr>
      <w:r>
        <w:tab/>
      </w:r>
      <w:proofErr w:type="spellStart"/>
      <w:proofErr w:type="gramStart"/>
      <w:r>
        <w:t>sdk.Require</w:t>
      </w:r>
      <w:proofErr w:type="spellEnd"/>
      <w:proofErr w:type="gramEnd"/>
      <w:r>
        <w:t>(</w:t>
      </w:r>
    </w:p>
    <w:p w14:paraId="24488E08" w14:textId="77777777" w:rsidR="00B1604A" w:rsidRDefault="00B1604A" w:rsidP="00B1604A">
      <w:pPr>
        <w:ind w:left="360"/>
      </w:pPr>
      <w:r>
        <w:lastRenderedPageBreak/>
        <w:tab/>
      </w:r>
      <w:r>
        <w:tab/>
        <w:t>d._</w:t>
      </w:r>
      <w:proofErr w:type="spellStart"/>
      <w:r>
        <w:t>chkTokenName</w:t>
      </w:r>
      <w:proofErr w:type="spellEnd"/>
      <w:r>
        <w:t>(</w:t>
      </w:r>
      <w:proofErr w:type="spellStart"/>
      <w:r>
        <w:t>tokenName</w:t>
      </w:r>
      <w:proofErr w:type="spellEnd"/>
      <w:r>
        <w:t>),</w:t>
      </w:r>
    </w:p>
    <w:p w14:paraId="0E7D830E" w14:textId="77777777" w:rsidR="00B1604A" w:rsidRDefault="00B1604A" w:rsidP="00B1604A">
      <w:pPr>
        <w:ind w:left="360"/>
      </w:pPr>
      <w:r>
        <w:tab/>
      </w:r>
      <w:r>
        <w:tab/>
      </w:r>
      <w:proofErr w:type="spellStart"/>
      <w:proofErr w:type="gramStart"/>
      <w:r>
        <w:t>types.ErrInvalidParameter</w:t>
      </w:r>
      <w:proofErr w:type="spellEnd"/>
      <w:proofErr w:type="gramEnd"/>
      <w:r>
        <w:t>,</w:t>
      </w:r>
    </w:p>
    <w:p w14:paraId="00196D45" w14:textId="77777777" w:rsidR="00B1604A" w:rsidRDefault="00B1604A" w:rsidP="00B1604A">
      <w:pPr>
        <w:ind w:left="360"/>
      </w:pPr>
      <w:r>
        <w:tab/>
      </w:r>
      <w:r>
        <w:tab/>
        <w:t>"The contract has not support this token",</w:t>
      </w:r>
    </w:p>
    <w:p w14:paraId="6A819C3C" w14:textId="77777777" w:rsidR="00B1604A" w:rsidRDefault="00B1604A" w:rsidP="00B1604A">
      <w:pPr>
        <w:ind w:left="360"/>
      </w:pPr>
      <w:r>
        <w:tab/>
        <w:t>)</w:t>
      </w:r>
    </w:p>
    <w:p w14:paraId="095399C8" w14:textId="77777777" w:rsidR="00B1604A" w:rsidRDefault="00B1604A" w:rsidP="00B1604A">
      <w:pPr>
        <w:ind w:left="360"/>
      </w:pPr>
    </w:p>
    <w:p w14:paraId="673F4D58" w14:textId="77777777" w:rsidR="00B1604A" w:rsidRDefault="00B1604A" w:rsidP="00B1604A">
      <w:pPr>
        <w:ind w:left="360"/>
      </w:pPr>
      <w:r>
        <w:tab/>
      </w:r>
      <w:proofErr w:type="gramStart"/>
      <w:r>
        <w:t>amount :</w:t>
      </w:r>
      <w:proofErr w:type="gramEnd"/>
      <w:r>
        <w:t>= d._</w:t>
      </w:r>
      <w:proofErr w:type="spellStart"/>
      <w:r>
        <w:t>tokenName</w:t>
      </w:r>
      <w:proofErr w:type="spellEnd"/>
      <w:r>
        <w:t>(</w:t>
      </w:r>
      <w:proofErr w:type="spellStart"/>
      <w:r>
        <w:t>tokenName</w:t>
      </w:r>
      <w:proofErr w:type="spellEnd"/>
      <w:r>
        <w:t>)</w:t>
      </w:r>
    </w:p>
    <w:p w14:paraId="028711F3" w14:textId="77777777" w:rsidR="00B1604A" w:rsidRDefault="00B1604A" w:rsidP="00B1604A">
      <w:pPr>
        <w:ind w:left="360"/>
      </w:pPr>
      <w:r>
        <w:tab/>
        <w:t>//</w:t>
      </w:r>
      <w:proofErr w:type="spellStart"/>
      <w:r>
        <w:t>todo</w:t>
      </w:r>
      <w:proofErr w:type="spellEnd"/>
      <w:r>
        <w:t>...</w:t>
      </w:r>
    </w:p>
    <w:p w14:paraId="12C836C0" w14:textId="77777777" w:rsidR="00B1604A" w:rsidRDefault="00B1604A" w:rsidP="00B1604A">
      <w:pPr>
        <w:ind w:left="360"/>
      </w:pPr>
      <w:r>
        <w:tab/>
      </w:r>
      <w:proofErr w:type="spellStart"/>
      <w:proofErr w:type="gramStart"/>
      <w:r>
        <w:t>tmp</w:t>
      </w:r>
      <w:proofErr w:type="spellEnd"/>
      <w:r>
        <w:t xml:space="preserve"> :</w:t>
      </w:r>
      <w:proofErr w:type="gramEnd"/>
      <w:r>
        <w:t>= map[string]</w:t>
      </w:r>
      <w:proofErr w:type="spellStart"/>
      <w:r>
        <w:t>bn.Number</w:t>
      </w:r>
      <w:proofErr w:type="spellEnd"/>
      <w:r>
        <w:t xml:space="preserve">{"1": </w:t>
      </w:r>
      <w:proofErr w:type="spellStart"/>
      <w:r>
        <w:t>bn.N</w:t>
      </w:r>
      <w:proofErr w:type="spellEnd"/>
      <w:r>
        <w:t xml:space="preserve">(1000), "4": </w:t>
      </w:r>
      <w:proofErr w:type="spellStart"/>
      <w:r>
        <w:t>bn.N</w:t>
      </w:r>
      <w:proofErr w:type="spellEnd"/>
      <w:r>
        <w:t xml:space="preserve">(3000), "2": </w:t>
      </w:r>
      <w:proofErr w:type="spellStart"/>
      <w:r>
        <w:t>bn.N</w:t>
      </w:r>
      <w:proofErr w:type="spellEnd"/>
      <w:r>
        <w:t>(2000)}</w:t>
      </w:r>
    </w:p>
    <w:p w14:paraId="25E92252" w14:textId="77777777" w:rsidR="00B1604A" w:rsidRDefault="00B1604A" w:rsidP="00B1604A">
      <w:pPr>
        <w:ind w:left="360"/>
      </w:pPr>
    </w:p>
    <w:p w14:paraId="7BD6619A" w14:textId="77777777" w:rsidR="00B1604A" w:rsidRDefault="00B1604A" w:rsidP="00B1604A">
      <w:pPr>
        <w:ind w:left="360"/>
      </w:pPr>
      <w:r>
        <w:tab/>
        <w:t xml:space="preserve">for k, </w:t>
      </w:r>
      <w:proofErr w:type="gramStart"/>
      <w:r>
        <w:t>value :</w:t>
      </w:r>
      <w:proofErr w:type="gramEnd"/>
      <w:r>
        <w:t xml:space="preserve">= range </w:t>
      </w:r>
      <w:proofErr w:type="spellStart"/>
      <w:r>
        <w:t>tmp</w:t>
      </w:r>
      <w:proofErr w:type="spellEnd"/>
      <w:r>
        <w:t xml:space="preserve"> {</w:t>
      </w:r>
    </w:p>
    <w:p w14:paraId="6A6B4B87" w14:textId="77777777" w:rsidR="00B1604A" w:rsidRDefault="00B1604A" w:rsidP="00B1604A">
      <w:pPr>
        <w:ind w:left="360"/>
      </w:pPr>
      <w:r>
        <w:tab/>
      </w:r>
      <w:r>
        <w:tab/>
        <w:t>// 此种range的用法被禁止，利用Check功能检查会报错会报错</w:t>
      </w:r>
    </w:p>
    <w:p w14:paraId="313D5A2D" w14:textId="77777777" w:rsidR="00B1604A" w:rsidRDefault="00B1604A" w:rsidP="00B1604A">
      <w:pPr>
        <w:ind w:left="360"/>
      </w:pPr>
      <w:r>
        <w:tab/>
      </w:r>
      <w:r>
        <w:tab/>
        <w:t>d._</w:t>
      </w:r>
      <w:proofErr w:type="spellStart"/>
      <w:proofErr w:type="gramStart"/>
      <w:r>
        <w:t>setTokenName</w:t>
      </w:r>
      <w:proofErr w:type="spellEnd"/>
      <w:r>
        <w:t>(</w:t>
      </w:r>
      <w:proofErr w:type="gramEnd"/>
      <w:r>
        <w:t>k, value)</w:t>
      </w:r>
    </w:p>
    <w:p w14:paraId="19B94BEA" w14:textId="77777777" w:rsidR="00B1604A" w:rsidRDefault="00B1604A" w:rsidP="00B1604A">
      <w:pPr>
        <w:ind w:left="360"/>
      </w:pPr>
      <w:r>
        <w:tab/>
        <w:t>}</w:t>
      </w:r>
    </w:p>
    <w:p w14:paraId="74A20222" w14:textId="77777777" w:rsidR="00B1604A" w:rsidRDefault="00B1604A" w:rsidP="00B1604A">
      <w:pPr>
        <w:ind w:left="360"/>
      </w:pPr>
    </w:p>
    <w:p w14:paraId="0638C00D" w14:textId="77777777" w:rsidR="00B1604A" w:rsidRDefault="00B1604A" w:rsidP="00B1604A">
      <w:pPr>
        <w:ind w:left="360"/>
      </w:pPr>
      <w:r>
        <w:tab/>
      </w:r>
      <w:proofErr w:type="spellStart"/>
      <w:r>
        <w:t>d.</w:t>
      </w:r>
      <w:proofErr w:type="gramStart"/>
      <w:r>
        <w:t>TokenAmount</w:t>
      </w:r>
      <w:proofErr w:type="spellEnd"/>
      <w:r>
        <w:t>(</w:t>
      </w:r>
      <w:proofErr w:type="spellStart"/>
      <w:proofErr w:type="gramEnd"/>
      <w:r>
        <w:t>tokenName</w:t>
      </w:r>
      <w:proofErr w:type="spellEnd"/>
      <w:r>
        <w:t>, amount)</w:t>
      </w:r>
    </w:p>
    <w:p w14:paraId="2F295194" w14:textId="23E68960" w:rsidR="00B1604A" w:rsidRDefault="00B1604A" w:rsidP="00B1604A">
      <w:pPr>
        <w:ind w:left="360"/>
      </w:pPr>
      <w:r>
        <w:t>}</w:t>
      </w:r>
    </w:p>
    <w:p w14:paraId="5E30E64A" w14:textId="33BC638D" w:rsidR="00B1604A" w:rsidRDefault="00B1604A" w:rsidP="00B1604A">
      <w:pPr>
        <w:ind w:left="360"/>
      </w:pPr>
    </w:p>
    <w:p w14:paraId="674424A5" w14:textId="26AFDD60" w:rsidR="00B1604A" w:rsidRDefault="00B1604A" w:rsidP="00B1604A">
      <w:pPr>
        <w:pStyle w:val="a8"/>
        <w:numPr>
          <w:ilvl w:val="0"/>
          <w:numId w:val="10"/>
        </w:numPr>
        <w:ind w:firstLineChars="0"/>
      </w:pPr>
      <w:r w:rsidRPr="00B1604A">
        <w:rPr>
          <w:rFonts w:hint="eastAsia"/>
        </w:rPr>
        <w:t>下面为正确的用法</w:t>
      </w:r>
    </w:p>
    <w:p w14:paraId="37C02147" w14:textId="77777777" w:rsidR="00B1604A" w:rsidRDefault="00B1604A" w:rsidP="00B1604A">
      <w:pPr>
        <w:ind w:left="360"/>
      </w:pPr>
      <w:r>
        <w:t>//</w:t>
      </w:r>
      <w:proofErr w:type="gramStart"/>
      <w:r>
        <w:t>@:</w:t>
      </w:r>
      <w:proofErr w:type="spellStart"/>
      <w:r>
        <w:t>public</w:t>
      </w:r>
      <w:proofErr w:type="gramEnd"/>
      <w:r>
        <w:t>:method:gas</w:t>
      </w:r>
      <w:proofErr w:type="spellEnd"/>
      <w:r>
        <w:t>[500]</w:t>
      </w:r>
    </w:p>
    <w:p w14:paraId="60C97D41" w14:textId="77777777" w:rsidR="00B1604A" w:rsidRDefault="00B1604A" w:rsidP="00B1604A">
      <w:pPr>
        <w:ind w:left="360"/>
      </w:pPr>
      <w:proofErr w:type="spellStart"/>
      <w:r>
        <w:t>func</w:t>
      </w:r>
      <w:proofErr w:type="spellEnd"/>
      <w:r>
        <w:t xml:space="preserve"> (d *Dice) </w:t>
      </w:r>
      <w:proofErr w:type="spellStart"/>
      <w:proofErr w:type="gramStart"/>
      <w:r>
        <w:t>GetAmount</w:t>
      </w:r>
      <w:proofErr w:type="spellEnd"/>
      <w:r>
        <w:t>(</w:t>
      </w:r>
      <w:proofErr w:type="spellStart"/>
      <w:proofErr w:type="gramEnd"/>
      <w:r>
        <w:t>tokenName</w:t>
      </w:r>
      <w:proofErr w:type="spellEnd"/>
      <w:r>
        <w:t xml:space="preserve"> string) {</w:t>
      </w:r>
    </w:p>
    <w:p w14:paraId="2CD70600" w14:textId="77777777" w:rsidR="00B1604A" w:rsidRDefault="00B1604A" w:rsidP="00B1604A">
      <w:pPr>
        <w:ind w:left="360"/>
      </w:pPr>
      <w:r>
        <w:tab/>
        <w:t xml:space="preserve">if </w:t>
      </w:r>
      <w:proofErr w:type="spellStart"/>
      <w:r>
        <w:t>tokenName</w:t>
      </w:r>
      <w:proofErr w:type="spellEnd"/>
      <w:r>
        <w:t xml:space="preserve"> == "" {</w:t>
      </w:r>
    </w:p>
    <w:p w14:paraId="500DEA3E" w14:textId="77777777" w:rsidR="00B1604A" w:rsidRDefault="00B1604A" w:rsidP="00B1604A">
      <w:pPr>
        <w:ind w:left="360"/>
      </w:pPr>
      <w:r>
        <w:tab/>
      </w:r>
      <w:r>
        <w:tab/>
      </w:r>
      <w:proofErr w:type="spellStart"/>
      <w:r>
        <w:t>tokenName</w:t>
      </w:r>
      <w:proofErr w:type="spellEnd"/>
      <w:r>
        <w:t xml:space="preserve"> = </w:t>
      </w:r>
      <w:proofErr w:type="spellStart"/>
      <w:proofErr w:type="gramStart"/>
      <w:r>
        <w:t>d.sdk.Helper</w:t>
      </w:r>
      <w:proofErr w:type="spellEnd"/>
      <w:proofErr w:type="gramEnd"/>
      <w:r>
        <w:t>().</w:t>
      </w:r>
      <w:proofErr w:type="spellStart"/>
      <w:r>
        <w:t>GenesisHelper</w:t>
      </w:r>
      <w:proofErr w:type="spellEnd"/>
      <w:r>
        <w:t>().Token().Name()</w:t>
      </w:r>
    </w:p>
    <w:p w14:paraId="40E027DC" w14:textId="77777777" w:rsidR="00B1604A" w:rsidRDefault="00B1604A" w:rsidP="00B1604A">
      <w:pPr>
        <w:ind w:left="360"/>
      </w:pPr>
      <w:r>
        <w:tab/>
        <w:t>}</w:t>
      </w:r>
    </w:p>
    <w:p w14:paraId="72660CDE" w14:textId="77777777" w:rsidR="00B1604A" w:rsidRDefault="00B1604A" w:rsidP="00B1604A">
      <w:pPr>
        <w:ind w:left="360"/>
      </w:pPr>
      <w:r>
        <w:tab/>
      </w:r>
      <w:proofErr w:type="spellStart"/>
      <w:proofErr w:type="gramStart"/>
      <w:r>
        <w:t>sdk.Require</w:t>
      </w:r>
      <w:proofErr w:type="spellEnd"/>
      <w:proofErr w:type="gramEnd"/>
      <w:r>
        <w:t>(</w:t>
      </w:r>
    </w:p>
    <w:p w14:paraId="50089AB5" w14:textId="77777777" w:rsidR="00B1604A" w:rsidRDefault="00B1604A" w:rsidP="00B1604A">
      <w:pPr>
        <w:ind w:left="360"/>
      </w:pPr>
      <w:r>
        <w:tab/>
      </w:r>
      <w:r>
        <w:tab/>
        <w:t>d._</w:t>
      </w:r>
      <w:proofErr w:type="spellStart"/>
      <w:r>
        <w:t>chkTokenName</w:t>
      </w:r>
      <w:proofErr w:type="spellEnd"/>
      <w:r>
        <w:t>(</w:t>
      </w:r>
      <w:proofErr w:type="spellStart"/>
      <w:r>
        <w:t>tokenName</w:t>
      </w:r>
      <w:proofErr w:type="spellEnd"/>
      <w:r>
        <w:t>),</w:t>
      </w:r>
    </w:p>
    <w:p w14:paraId="7523E78B" w14:textId="77777777" w:rsidR="00B1604A" w:rsidRDefault="00B1604A" w:rsidP="00B1604A">
      <w:pPr>
        <w:ind w:left="360"/>
      </w:pPr>
      <w:r>
        <w:tab/>
      </w:r>
      <w:r>
        <w:tab/>
      </w:r>
      <w:proofErr w:type="spellStart"/>
      <w:proofErr w:type="gramStart"/>
      <w:r>
        <w:t>types.ErrInvalidParameter</w:t>
      </w:r>
      <w:proofErr w:type="spellEnd"/>
      <w:proofErr w:type="gramEnd"/>
      <w:r>
        <w:t>,</w:t>
      </w:r>
    </w:p>
    <w:p w14:paraId="7D76BEDF" w14:textId="77777777" w:rsidR="00B1604A" w:rsidRDefault="00B1604A" w:rsidP="00B1604A">
      <w:pPr>
        <w:ind w:left="360"/>
      </w:pPr>
      <w:r>
        <w:tab/>
      </w:r>
      <w:r>
        <w:tab/>
        <w:t>"The contract has not support this token",</w:t>
      </w:r>
    </w:p>
    <w:p w14:paraId="4F85691F" w14:textId="77777777" w:rsidR="00B1604A" w:rsidRDefault="00B1604A" w:rsidP="00B1604A">
      <w:pPr>
        <w:ind w:left="360"/>
      </w:pPr>
      <w:r>
        <w:tab/>
        <w:t>)</w:t>
      </w:r>
    </w:p>
    <w:p w14:paraId="4C1EAAB2" w14:textId="77777777" w:rsidR="00B1604A" w:rsidRDefault="00B1604A" w:rsidP="00B1604A">
      <w:pPr>
        <w:ind w:left="360"/>
      </w:pPr>
    </w:p>
    <w:p w14:paraId="4F873FBC" w14:textId="77777777" w:rsidR="00B1604A" w:rsidRDefault="00B1604A" w:rsidP="00B1604A">
      <w:pPr>
        <w:ind w:left="360"/>
      </w:pPr>
      <w:r>
        <w:tab/>
      </w:r>
      <w:proofErr w:type="gramStart"/>
      <w:r>
        <w:t>amount :</w:t>
      </w:r>
      <w:proofErr w:type="gramEnd"/>
      <w:r>
        <w:t>= d._</w:t>
      </w:r>
      <w:proofErr w:type="spellStart"/>
      <w:r>
        <w:t>tokenName</w:t>
      </w:r>
      <w:proofErr w:type="spellEnd"/>
      <w:r>
        <w:t>(</w:t>
      </w:r>
      <w:proofErr w:type="spellStart"/>
      <w:r>
        <w:t>tokenName</w:t>
      </w:r>
      <w:proofErr w:type="spellEnd"/>
      <w:r>
        <w:t>)</w:t>
      </w:r>
    </w:p>
    <w:p w14:paraId="12A4FDAB" w14:textId="77777777" w:rsidR="00B1604A" w:rsidRDefault="00B1604A" w:rsidP="00B1604A">
      <w:pPr>
        <w:ind w:left="360"/>
      </w:pPr>
      <w:r>
        <w:tab/>
        <w:t>//</w:t>
      </w:r>
      <w:proofErr w:type="spellStart"/>
      <w:r>
        <w:t>todo</w:t>
      </w:r>
      <w:proofErr w:type="spellEnd"/>
      <w:r>
        <w:t>...</w:t>
      </w:r>
    </w:p>
    <w:p w14:paraId="5EA451F3" w14:textId="77777777" w:rsidR="00B1604A" w:rsidRDefault="00B1604A" w:rsidP="00B1604A">
      <w:pPr>
        <w:ind w:left="360"/>
      </w:pPr>
      <w:r>
        <w:tab/>
      </w:r>
      <w:proofErr w:type="spellStart"/>
      <w:proofErr w:type="gramStart"/>
      <w:r>
        <w:t>tmp</w:t>
      </w:r>
      <w:proofErr w:type="spellEnd"/>
      <w:r>
        <w:t xml:space="preserve"> :</w:t>
      </w:r>
      <w:proofErr w:type="gramEnd"/>
      <w:r>
        <w:t>= map[string]</w:t>
      </w:r>
      <w:proofErr w:type="spellStart"/>
      <w:r>
        <w:t>bn.Number</w:t>
      </w:r>
      <w:proofErr w:type="spellEnd"/>
      <w:r>
        <w:t xml:space="preserve">{"1": </w:t>
      </w:r>
      <w:proofErr w:type="spellStart"/>
      <w:r>
        <w:t>bn.N</w:t>
      </w:r>
      <w:proofErr w:type="spellEnd"/>
      <w:r>
        <w:t xml:space="preserve">(1000), "4": </w:t>
      </w:r>
      <w:proofErr w:type="spellStart"/>
      <w:r>
        <w:t>bn.N</w:t>
      </w:r>
      <w:proofErr w:type="spellEnd"/>
      <w:r>
        <w:t xml:space="preserve">(3000), "2": </w:t>
      </w:r>
      <w:proofErr w:type="spellStart"/>
      <w:r>
        <w:t>bn.N</w:t>
      </w:r>
      <w:proofErr w:type="spellEnd"/>
      <w:r>
        <w:t>(2000)}</w:t>
      </w:r>
    </w:p>
    <w:p w14:paraId="60E8C665" w14:textId="77777777" w:rsidR="00B1604A" w:rsidRDefault="00B1604A" w:rsidP="00B1604A">
      <w:pPr>
        <w:ind w:left="360"/>
      </w:pPr>
      <w:r>
        <w:tab/>
      </w:r>
    </w:p>
    <w:p w14:paraId="5D0FF8D7" w14:textId="77777777" w:rsidR="00B1604A" w:rsidRDefault="00B1604A" w:rsidP="00B1604A">
      <w:pPr>
        <w:ind w:left="360"/>
      </w:pPr>
      <w:r>
        <w:tab/>
        <w:t>//</w:t>
      </w:r>
      <w:proofErr w:type="spellStart"/>
      <w:r>
        <w:t>for k</w:t>
      </w:r>
      <w:proofErr w:type="spellEnd"/>
      <w:r>
        <w:t xml:space="preserve">, </w:t>
      </w:r>
      <w:proofErr w:type="gramStart"/>
      <w:r>
        <w:t>value :</w:t>
      </w:r>
      <w:proofErr w:type="gramEnd"/>
      <w:r>
        <w:t xml:space="preserve">= range </w:t>
      </w:r>
      <w:proofErr w:type="spellStart"/>
      <w:r>
        <w:t>tmp</w:t>
      </w:r>
      <w:proofErr w:type="spellEnd"/>
      <w:r>
        <w:t xml:space="preserve"> {</w:t>
      </w:r>
    </w:p>
    <w:p w14:paraId="48CA3C60" w14:textId="77777777" w:rsidR="00B1604A" w:rsidRDefault="00B1604A" w:rsidP="00B1604A">
      <w:pPr>
        <w:ind w:left="360"/>
      </w:pPr>
      <w:r>
        <w:tab/>
        <w:t>//</w:t>
      </w:r>
      <w:r>
        <w:tab/>
        <w:t>// 此种range的用法被禁止，利用Check功能检查会报错会报错</w:t>
      </w:r>
    </w:p>
    <w:p w14:paraId="117B1AC6" w14:textId="77777777" w:rsidR="00B1604A" w:rsidRDefault="00B1604A" w:rsidP="00B1604A">
      <w:pPr>
        <w:ind w:left="360"/>
      </w:pPr>
      <w:r>
        <w:tab/>
        <w:t>//</w:t>
      </w:r>
      <w:r>
        <w:tab/>
        <w:t>d._</w:t>
      </w:r>
      <w:proofErr w:type="spellStart"/>
      <w:proofErr w:type="gramStart"/>
      <w:r>
        <w:t>setTokenName</w:t>
      </w:r>
      <w:proofErr w:type="spellEnd"/>
      <w:r>
        <w:t>(</w:t>
      </w:r>
      <w:proofErr w:type="gramEnd"/>
      <w:r>
        <w:t>k, value)</w:t>
      </w:r>
    </w:p>
    <w:p w14:paraId="3ABEE6FC" w14:textId="77777777" w:rsidR="00B1604A" w:rsidRDefault="00B1604A" w:rsidP="00B1604A">
      <w:pPr>
        <w:ind w:left="360"/>
      </w:pPr>
      <w:r>
        <w:tab/>
        <w:t>//}</w:t>
      </w:r>
    </w:p>
    <w:p w14:paraId="48B02F35" w14:textId="77777777" w:rsidR="00B1604A" w:rsidRDefault="00B1604A" w:rsidP="00B1604A">
      <w:pPr>
        <w:ind w:left="360"/>
      </w:pPr>
      <w:r>
        <w:tab/>
      </w:r>
      <w:proofErr w:type="spellStart"/>
      <w:proofErr w:type="gramStart"/>
      <w:r>
        <w:t>mapx.ForRange</w:t>
      </w:r>
      <w:proofErr w:type="spellEnd"/>
      <w:proofErr w:type="gramEnd"/>
      <w:r>
        <w:t>(</w:t>
      </w:r>
      <w:proofErr w:type="spellStart"/>
      <w:r>
        <w:t>tmp</w:t>
      </w:r>
      <w:proofErr w:type="spellEnd"/>
      <w:r>
        <w:t xml:space="preserve">, </w:t>
      </w:r>
      <w:proofErr w:type="spellStart"/>
      <w:r>
        <w:t>func</w:t>
      </w:r>
      <w:proofErr w:type="spellEnd"/>
      <w:r>
        <w:t xml:space="preserve">(k string, value </w:t>
      </w:r>
      <w:proofErr w:type="spellStart"/>
      <w:r>
        <w:t>bn.Number</w:t>
      </w:r>
      <w:proofErr w:type="spellEnd"/>
      <w:r>
        <w:t>) {</w:t>
      </w:r>
    </w:p>
    <w:p w14:paraId="2A0FE00B" w14:textId="77777777" w:rsidR="00B1604A" w:rsidRDefault="00B1604A" w:rsidP="00B1604A">
      <w:pPr>
        <w:ind w:left="360"/>
      </w:pPr>
      <w:r>
        <w:tab/>
      </w:r>
      <w:r>
        <w:tab/>
        <w:t>// 正确的用法</w:t>
      </w:r>
    </w:p>
    <w:p w14:paraId="3E12CD07" w14:textId="77777777" w:rsidR="00B1604A" w:rsidRDefault="00B1604A" w:rsidP="00B1604A">
      <w:pPr>
        <w:ind w:left="360"/>
      </w:pPr>
      <w:r>
        <w:tab/>
      </w:r>
      <w:r>
        <w:tab/>
        <w:t>d._</w:t>
      </w:r>
      <w:proofErr w:type="spellStart"/>
      <w:proofErr w:type="gramStart"/>
      <w:r>
        <w:t>setTokenName</w:t>
      </w:r>
      <w:proofErr w:type="spellEnd"/>
      <w:r>
        <w:t>(</w:t>
      </w:r>
      <w:proofErr w:type="gramEnd"/>
      <w:r>
        <w:t>k, value)</w:t>
      </w:r>
    </w:p>
    <w:p w14:paraId="725066DF" w14:textId="77777777" w:rsidR="00B1604A" w:rsidRDefault="00B1604A" w:rsidP="00B1604A">
      <w:pPr>
        <w:ind w:left="360"/>
      </w:pPr>
      <w:r>
        <w:tab/>
        <w:t>})</w:t>
      </w:r>
    </w:p>
    <w:p w14:paraId="11877758" w14:textId="77777777" w:rsidR="00B1604A" w:rsidRDefault="00B1604A" w:rsidP="00B1604A">
      <w:pPr>
        <w:ind w:left="360"/>
      </w:pPr>
      <w:r>
        <w:tab/>
      </w:r>
      <w:proofErr w:type="spellStart"/>
      <w:r>
        <w:t>d.</w:t>
      </w:r>
      <w:proofErr w:type="gramStart"/>
      <w:r>
        <w:t>TokenAmount</w:t>
      </w:r>
      <w:proofErr w:type="spellEnd"/>
      <w:r>
        <w:t>(</w:t>
      </w:r>
      <w:proofErr w:type="spellStart"/>
      <w:proofErr w:type="gramEnd"/>
      <w:r>
        <w:t>tokenName</w:t>
      </w:r>
      <w:proofErr w:type="spellEnd"/>
      <w:r>
        <w:t>, amount)</w:t>
      </w:r>
    </w:p>
    <w:p w14:paraId="43CC73A8" w14:textId="5BDEBC88" w:rsidR="00B1604A" w:rsidRDefault="00B1604A" w:rsidP="00B1604A">
      <w:pPr>
        <w:ind w:left="360"/>
      </w:pPr>
      <w:r>
        <w:t>}</w:t>
      </w:r>
    </w:p>
    <w:p w14:paraId="0AF39064" w14:textId="5D43F5BB" w:rsidR="00B1604A" w:rsidRDefault="00B1604A" w:rsidP="00B1604A">
      <w:pPr>
        <w:ind w:left="360"/>
      </w:pPr>
    </w:p>
    <w:p w14:paraId="41D86BE4" w14:textId="45980A2F" w:rsidR="00B1604A" w:rsidRDefault="00B1604A" w:rsidP="00B1604A">
      <w:pPr>
        <w:pStyle w:val="a8"/>
        <w:numPr>
          <w:ilvl w:val="0"/>
          <w:numId w:val="10"/>
        </w:numPr>
        <w:ind w:firstLineChars="0"/>
      </w:pPr>
      <w:r w:rsidRPr="00B1604A">
        <w:rPr>
          <w:rFonts w:hint="eastAsia"/>
        </w:rPr>
        <w:lastRenderedPageBreak/>
        <w:t>关于插件的相关功能简单介绍结束。</w:t>
      </w:r>
    </w:p>
    <w:p w14:paraId="6B70209C" w14:textId="3CB36B52" w:rsidR="00163863" w:rsidRPr="00F51F07" w:rsidRDefault="00163863" w:rsidP="00F51F07"/>
    <w:sectPr w:rsidR="00163863" w:rsidRPr="00F51F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9C8FC" w14:textId="77777777" w:rsidR="00043124" w:rsidRDefault="00043124" w:rsidP="00431952">
      <w:r>
        <w:separator/>
      </w:r>
    </w:p>
  </w:endnote>
  <w:endnote w:type="continuationSeparator" w:id="0">
    <w:p w14:paraId="0A4F45C3" w14:textId="77777777" w:rsidR="00043124" w:rsidRDefault="00043124" w:rsidP="00431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80000287" w:usb1="280F3C52" w:usb2="00000016" w:usb3="00000000" w:csb0="0004009F" w:csb1="00000000"/>
  </w:font>
  <w:font w:name="Arial">
    <w:panose1 w:val="020B0604020202020204"/>
    <w:charset w:val="00"/>
    <w:family w:val="swiss"/>
    <w:pitch w:val="variable"/>
    <w:sig w:usb0="E0002AFF" w:usb1="C0007843" w:usb2="00000009" w:usb3="00000000" w:csb0="000001FF" w:csb1="00000000"/>
  </w:font>
  <w:font w:name="幼圆">
    <w:altName w:val="微软雅黑"/>
    <w:panose1 w:val="020B0604020202020204"/>
    <w:charset w:val="86"/>
    <w:family w:val="modern"/>
    <w:pitch w:val="fixed"/>
    <w:sig w:usb0="00000001" w:usb1="080E0000" w:usb2="00000010" w:usb3="00000000" w:csb0="00040000"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C61A8" w14:textId="77777777" w:rsidR="00043124" w:rsidRDefault="00043124" w:rsidP="00431952">
      <w:r>
        <w:separator/>
      </w:r>
    </w:p>
  </w:footnote>
  <w:footnote w:type="continuationSeparator" w:id="0">
    <w:p w14:paraId="012A0C22" w14:textId="77777777" w:rsidR="00043124" w:rsidRDefault="00043124" w:rsidP="004319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7AA3"/>
    <w:multiLevelType w:val="hybridMultilevel"/>
    <w:tmpl w:val="2CC4E4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604094"/>
    <w:multiLevelType w:val="hybridMultilevel"/>
    <w:tmpl w:val="2F4AB32A"/>
    <w:lvl w:ilvl="0" w:tplc="4ECEA5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5E1E2A"/>
    <w:multiLevelType w:val="hybridMultilevel"/>
    <w:tmpl w:val="EAB25B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C534AD"/>
    <w:multiLevelType w:val="multilevel"/>
    <w:tmpl w:val="69A8EC6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BA66087"/>
    <w:multiLevelType w:val="hybridMultilevel"/>
    <w:tmpl w:val="BF12944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14F07E5"/>
    <w:multiLevelType w:val="hybridMultilevel"/>
    <w:tmpl w:val="024091AC"/>
    <w:lvl w:ilvl="0" w:tplc="4ECEA5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19597A"/>
    <w:multiLevelType w:val="hybridMultilevel"/>
    <w:tmpl w:val="40FC971E"/>
    <w:lvl w:ilvl="0" w:tplc="4ECEA5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013E57"/>
    <w:multiLevelType w:val="hybridMultilevel"/>
    <w:tmpl w:val="AA0E5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EB2AE6"/>
    <w:multiLevelType w:val="hybridMultilevel"/>
    <w:tmpl w:val="42040E48"/>
    <w:lvl w:ilvl="0" w:tplc="4ECEA5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567742"/>
    <w:multiLevelType w:val="hybridMultilevel"/>
    <w:tmpl w:val="74405072"/>
    <w:lvl w:ilvl="0" w:tplc="4ECEA5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num>
  <w:num w:numId="3">
    <w:abstractNumId w:val="1"/>
  </w:num>
  <w:num w:numId="4">
    <w:abstractNumId w:val="5"/>
  </w:num>
  <w:num w:numId="5">
    <w:abstractNumId w:val="9"/>
  </w:num>
  <w:num w:numId="6">
    <w:abstractNumId w:val="4"/>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B12"/>
    <w:rsid w:val="00031AF5"/>
    <w:rsid w:val="00043124"/>
    <w:rsid w:val="00044751"/>
    <w:rsid w:val="00045433"/>
    <w:rsid w:val="000C38A5"/>
    <w:rsid w:val="000D30E7"/>
    <w:rsid w:val="000D335A"/>
    <w:rsid w:val="00133DF0"/>
    <w:rsid w:val="001401E9"/>
    <w:rsid w:val="00151B69"/>
    <w:rsid w:val="001637BC"/>
    <w:rsid w:val="00163863"/>
    <w:rsid w:val="00185C39"/>
    <w:rsid w:val="00197056"/>
    <w:rsid w:val="001F7021"/>
    <w:rsid w:val="002659AF"/>
    <w:rsid w:val="0027237A"/>
    <w:rsid w:val="00281826"/>
    <w:rsid w:val="002B0E04"/>
    <w:rsid w:val="002D02C6"/>
    <w:rsid w:val="002D13AC"/>
    <w:rsid w:val="002E5F64"/>
    <w:rsid w:val="003314DB"/>
    <w:rsid w:val="00350818"/>
    <w:rsid w:val="00355B12"/>
    <w:rsid w:val="00364521"/>
    <w:rsid w:val="00365A5E"/>
    <w:rsid w:val="003661E0"/>
    <w:rsid w:val="00374169"/>
    <w:rsid w:val="00406719"/>
    <w:rsid w:val="00431952"/>
    <w:rsid w:val="00471553"/>
    <w:rsid w:val="00475A61"/>
    <w:rsid w:val="004A391D"/>
    <w:rsid w:val="004D542E"/>
    <w:rsid w:val="00512FFA"/>
    <w:rsid w:val="00567EBB"/>
    <w:rsid w:val="005B7DF7"/>
    <w:rsid w:val="00641448"/>
    <w:rsid w:val="006556C6"/>
    <w:rsid w:val="006B7026"/>
    <w:rsid w:val="0070646D"/>
    <w:rsid w:val="007066B5"/>
    <w:rsid w:val="007102E0"/>
    <w:rsid w:val="00760429"/>
    <w:rsid w:val="007700B7"/>
    <w:rsid w:val="00783CA6"/>
    <w:rsid w:val="00790D6B"/>
    <w:rsid w:val="007A0DC6"/>
    <w:rsid w:val="007C055E"/>
    <w:rsid w:val="008042FB"/>
    <w:rsid w:val="008103A6"/>
    <w:rsid w:val="00833785"/>
    <w:rsid w:val="00836D85"/>
    <w:rsid w:val="00892612"/>
    <w:rsid w:val="008A6258"/>
    <w:rsid w:val="008B2550"/>
    <w:rsid w:val="008E0BED"/>
    <w:rsid w:val="008F5744"/>
    <w:rsid w:val="008F5E2D"/>
    <w:rsid w:val="00901739"/>
    <w:rsid w:val="00906AD0"/>
    <w:rsid w:val="00964417"/>
    <w:rsid w:val="00990738"/>
    <w:rsid w:val="009B074D"/>
    <w:rsid w:val="009B3E2F"/>
    <w:rsid w:val="00A3002F"/>
    <w:rsid w:val="00A455E4"/>
    <w:rsid w:val="00A63085"/>
    <w:rsid w:val="00A66F36"/>
    <w:rsid w:val="00A73346"/>
    <w:rsid w:val="00AB3254"/>
    <w:rsid w:val="00AE6316"/>
    <w:rsid w:val="00AF0770"/>
    <w:rsid w:val="00B03777"/>
    <w:rsid w:val="00B03C9F"/>
    <w:rsid w:val="00B1604A"/>
    <w:rsid w:val="00B248BD"/>
    <w:rsid w:val="00B40DE5"/>
    <w:rsid w:val="00B433FC"/>
    <w:rsid w:val="00B500FE"/>
    <w:rsid w:val="00B60C35"/>
    <w:rsid w:val="00B6206F"/>
    <w:rsid w:val="00B96F38"/>
    <w:rsid w:val="00BD641B"/>
    <w:rsid w:val="00BD78D7"/>
    <w:rsid w:val="00BF2F8B"/>
    <w:rsid w:val="00BF559A"/>
    <w:rsid w:val="00C07008"/>
    <w:rsid w:val="00C23D4C"/>
    <w:rsid w:val="00C27D65"/>
    <w:rsid w:val="00C61AC7"/>
    <w:rsid w:val="00C76D65"/>
    <w:rsid w:val="00C904CE"/>
    <w:rsid w:val="00CA536F"/>
    <w:rsid w:val="00CF06CB"/>
    <w:rsid w:val="00D16E98"/>
    <w:rsid w:val="00D92467"/>
    <w:rsid w:val="00DE090D"/>
    <w:rsid w:val="00DE360D"/>
    <w:rsid w:val="00E02241"/>
    <w:rsid w:val="00E05C21"/>
    <w:rsid w:val="00E14D48"/>
    <w:rsid w:val="00E27701"/>
    <w:rsid w:val="00E416D9"/>
    <w:rsid w:val="00E671C3"/>
    <w:rsid w:val="00E70591"/>
    <w:rsid w:val="00E74438"/>
    <w:rsid w:val="00E95FD4"/>
    <w:rsid w:val="00EC6893"/>
    <w:rsid w:val="00EC7A55"/>
    <w:rsid w:val="00EE7C6E"/>
    <w:rsid w:val="00F24673"/>
    <w:rsid w:val="00F51F07"/>
    <w:rsid w:val="00F54E4F"/>
    <w:rsid w:val="00F5563A"/>
    <w:rsid w:val="00F57CC4"/>
    <w:rsid w:val="00F95DFC"/>
    <w:rsid w:val="00FD3C5F"/>
    <w:rsid w:val="00FF4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075E2"/>
  <w15:chartTrackingRefBased/>
  <w15:docId w15:val="{03645881-24B9-464C-82B8-509C98467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02C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02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155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02C6"/>
    <w:rPr>
      <w:b/>
      <w:bCs/>
      <w:kern w:val="44"/>
      <w:sz w:val="44"/>
      <w:szCs w:val="44"/>
    </w:rPr>
  </w:style>
  <w:style w:type="character" w:customStyle="1" w:styleId="20">
    <w:name w:val="标题 2 字符"/>
    <w:basedOn w:val="a0"/>
    <w:link w:val="2"/>
    <w:uiPriority w:val="9"/>
    <w:rsid w:val="002D02C6"/>
    <w:rPr>
      <w:rFonts w:asciiTheme="majorHAnsi" w:eastAsiaTheme="majorEastAsia" w:hAnsiTheme="majorHAnsi" w:cstheme="majorBidi"/>
      <w:b/>
      <w:bCs/>
      <w:sz w:val="32"/>
      <w:szCs w:val="32"/>
    </w:rPr>
  </w:style>
  <w:style w:type="paragraph" w:styleId="a3">
    <w:name w:val="header"/>
    <w:basedOn w:val="a"/>
    <w:link w:val="a4"/>
    <w:uiPriority w:val="99"/>
    <w:unhideWhenUsed/>
    <w:rsid w:val="004319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1952"/>
    <w:rPr>
      <w:sz w:val="18"/>
      <w:szCs w:val="18"/>
    </w:rPr>
  </w:style>
  <w:style w:type="paragraph" w:styleId="a5">
    <w:name w:val="footer"/>
    <w:basedOn w:val="a"/>
    <w:link w:val="a6"/>
    <w:uiPriority w:val="99"/>
    <w:unhideWhenUsed/>
    <w:rsid w:val="00431952"/>
    <w:pPr>
      <w:tabs>
        <w:tab w:val="center" w:pos="4153"/>
        <w:tab w:val="right" w:pos="8306"/>
      </w:tabs>
      <w:snapToGrid w:val="0"/>
      <w:jc w:val="left"/>
    </w:pPr>
    <w:rPr>
      <w:sz w:val="18"/>
      <w:szCs w:val="18"/>
    </w:rPr>
  </w:style>
  <w:style w:type="character" w:customStyle="1" w:styleId="a6">
    <w:name w:val="页脚 字符"/>
    <w:basedOn w:val="a0"/>
    <w:link w:val="a5"/>
    <w:uiPriority w:val="99"/>
    <w:rsid w:val="00431952"/>
    <w:rPr>
      <w:sz w:val="18"/>
      <w:szCs w:val="18"/>
    </w:rPr>
  </w:style>
  <w:style w:type="character" w:styleId="a7">
    <w:name w:val="Strong"/>
    <w:basedOn w:val="a0"/>
    <w:uiPriority w:val="22"/>
    <w:qFormat/>
    <w:rsid w:val="004A391D"/>
    <w:rPr>
      <w:b/>
      <w:bCs/>
    </w:rPr>
  </w:style>
  <w:style w:type="paragraph" w:styleId="a8">
    <w:name w:val="List Paragraph"/>
    <w:basedOn w:val="a"/>
    <w:uiPriority w:val="34"/>
    <w:qFormat/>
    <w:rsid w:val="00C61AC7"/>
    <w:pPr>
      <w:ind w:firstLineChars="200" w:firstLine="420"/>
    </w:pPr>
  </w:style>
  <w:style w:type="character" w:customStyle="1" w:styleId="a9">
    <w:name w:val="正文缩进 字符"/>
    <w:aliases w:val="特点 字符,正文非缩进 字符"/>
    <w:link w:val="aa"/>
    <w:rsid w:val="00C61AC7"/>
    <w:rPr>
      <w:rFonts w:eastAsia="宋体"/>
    </w:rPr>
  </w:style>
  <w:style w:type="paragraph" w:styleId="aa">
    <w:name w:val="Normal Indent"/>
    <w:aliases w:val="特点,正文非缩进"/>
    <w:basedOn w:val="a"/>
    <w:link w:val="a9"/>
    <w:rsid w:val="00C61AC7"/>
    <w:pPr>
      <w:ind w:firstLineChars="200" w:firstLine="420"/>
    </w:pPr>
    <w:rPr>
      <w:rFonts w:eastAsia="宋体"/>
    </w:rPr>
  </w:style>
  <w:style w:type="character" w:customStyle="1" w:styleId="30">
    <w:name w:val="标题 3 字符"/>
    <w:basedOn w:val="a0"/>
    <w:link w:val="3"/>
    <w:uiPriority w:val="9"/>
    <w:rsid w:val="00471553"/>
    <w:rPr>
      <w:b/>
      <w:bCs/>
      <w:sz w:val="32"/>
      <w:szCs w:val="32"/>
    </w:rPr>
  </w:style>
  <w:style w:type="paragraph" w:styleId="TOC">
    <w:name w:val="TOC Heading"/>
    <w:basedOn w:val="1"/>
    <w:next w:val="a"/>
    <w:uiPriority w:val="39"/>
    <w:unhideWhenUsed/>
    <w:qFormat/>
    <w:rsid w:val="00E95FD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95FD4"/>
  </w:style>
  <w:style w:type="paragraph" w:styleId="TOC2">
    <w:name w:val="toc 2"/>
    <w:basedOn w:val="a"/>
    <w:next w:val="a"/>
    <w:autoRedefine/>
    <w:uiPriority w:val="39"/>
    <w:unhideWhenUsed/>
    <w:rsid w:val="00E95FD4"/>
    <w:pPr>
      <w:ind w:leftChars="200" w:left="420"/>
    </w:pPr>
  </w:style>
  <w:style w:type="character" w:styleId="ab">
    <w:name w:val="Hyperlink"/>
    <w:basedOn w:val="a0"/>
    <w:uiPriority w:val="99"/>
    <w:unhideWhenUsed/>
    <w:rsid w:val="00E95FD4"/>
    <w:rPr>
      <w:color w:val="0563C1" w:themeColor="hyperlink"/>
      <w:u w:val="single"/>
    </w:rPr>
  </w:style>
  <w:style w:type="character" w:customStyle="1" w:styleId="md-plain">
    <w:name w:val="md-plain"/>
    <w:basedOn w:val="a0"/>
    <w:rsid w:val="00B1604A"/>
  </w:style>
  <w:style w:type="character" w:styleId="ac">
    <w:name w:val="FollowedHyperlink"/>
    <w:basedOn w:val="a0"/>
    <w:uiPriority w:val="99"/>
    <w:semiHidden/>
    <w:unhideWhenUsed/>
    <w:rsid w:val="00FF40D9"/>
    <w:rPr>
      <w:color w:val="954F72" w:themeColor="followedHyperlink"/>
      <w:u w:val="single"/>
    </w:rPr>
  </w:style>
  <w:style w:type="paragraph" w:styleId="ad">
    <w:name w:val="Balloon Text"/>
    <w:basedOn w:val="a"/>
    <w:link w:val="ae"/>
    <w:uiPriority w:val="99"/>
    <w:semiHidden/>
    <w:unhideWhenUsed/>
    <w:rsid w:val="00C23D4C"/>
    <w:rPr>
      <w:rFonts w:ascii="宋体" w:eastAsia="宋体"/>
      <w:sz w:val="18"/>
      <w:szCs w:val="18"/>
    </w:rPr>
  </w:style>
  <w:style w:type="character" w:customStyle="1" w:styleId="ae">
    <w:name w:val="批注框文本 字符"/>
    <w:basedOn w:val="a0"/>
    <w:link w:val="ad"/>
    <w:uiPriority w:val="99"/>
    <w:semiHidden/>
    <w:rsid w:val="00C23D4C"/>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056053">
      <w:bodyDiv w:val="1"/>
      <w:marLeft w:val="0"/>
      <w:marRight w:val="0"/>
      <w:marTop w:val="0"/>
      <w:marBottom w:val="0"/>
      <w:divBdr>
        <w:top w:val="none" w:sz="0" w:space="0" w:color="auto"/>
        <w:left w:val="none" w:sz="0" w:space="0" w:color="auto"/>
        <w:bottom w:val="none" w:sz="0" w:space="0" w:color="auto"/>
        <w:right w:val="none" w:sz="0" w:space="0" w:color="auto"/>
      </w:divBdr>
    </w:div>
    <w:div w:id="382022689">
      <w:bodyDiv w:val="1"/>
      <w:marLeft w:val="0"/>
      <w:marRight w:val="0"/>
      <w:marTop w:val="0"/>
      <w:marBottom w:val="0"/>
      <w:divBdr>
        <w:top w:val="none" w:sz="0" w:space="0" w:color="auto"/>
        <w:left w:val="none" w:sz="0" w:space="0" w:color="auto"/>
        <w:bottom w:val="none" w:sz="0" w:space="0" w:color="auto"/>
        <w:right w:val="none" w:sz="0" w:space="0" w:color="auto"/>
      </w:divBdr>
    </w:div>
    <w:div w:id="462847275">
      <w:bodyDiv w:val="1"/>
      <w:marLeft w:val="0"/>
      <w:marRight w:val="0"/>
      <w:marTop w:val="0"/>
      <w:marBottom w:val="0"/>
      <w:divBdr>
        <w:top w:val="none" w:sz="0" w:space="0" w:color="auto"/>
        <w:left w:val="none" w:sz="0" w:space="0" w:color="auto"/>
        <w:bottom w:val="none" w:sz="0" w:space="0" w:color="auto"/>
        <w:right w:val="none" w:sz="0" w:space="0" w:color="auto"/>
      </w:divBdr>
    </w:div>
    <w:div w:id="1307082323">
      <w:bodyDiv w:val="1"/>
      <w:marLeft w:val="0"/>
      <w:marRight w:val="0"/>
      <w:marTop w:val="0"/>
      <w:marBottom w:val="0"/>
      <w:divBdr>
        <w:top w:val="none" w:sz="0" w:space="0" w:color="auto"/>
        <w:left w:val="none" w:sz="0" w:space="0" w:color="auto"/>
        <w:bottom w:val="none" w:sz="0" w:space="0" w:color="auto"/>
        <w:right w:val="none" w:sz="0" w:space="0" w:color="auto"/>
      </w:divBdr>
    </w:div>
    <w:div w:id="1558779765">
      <w:bodyDiv w:val="1"/>
      <w:marLeft w:val="0"/>
      <w:marRight w:val="0"/>
      <w:marTop w:val="0"/>
      <w:marBottom w:val="0"/>
      <w:divBdr>
        <w:top w:val="none" w:sz="0" w:space="0" w:color="auto"/>
        <w:left w:val="none" w:sz="0" w:space="0" w:color="auto"/>
        <w:bottom w:val="none" w:sz="0" w:space="0" w:color="auto"/>
        <w:right w:val="none" w:sz="0" w:space="0" w:color="auto"/>
      </w:divBdr>
    </w:div>
    <w:div w:id="1647785236">
      <w:bodyDiv w:val="1"/>
      <w:marLeft w:val="0"/>
      <w:marRight w:val="0"/>
      <w:marTop w:val="0"/>
      <w:marBottom w:val="0"/>
      <w:divBdr>
        <w:top w:val="none" w:sz="0" w:space="0" w:color="auto"/>
        <w:left w:val="none" w:sz="0" w:space="0" w:color="auto"/>
        <w:bottom w:val="none" w:sz="0" w:space="0" w:color="auto"/>
        <w:right w:val="none" w:sz="0" w:space="0" w:color="auto"/>
      </w:divBdr>
    </w:div>
    <w:div w:id="1691295018">
      <w:bodyDiv w:val="1"/>
      <w:marLeft w:val="0"/>
      <w:marRight w:val="0"/>
      <w:marTop w:val="0"/>
      <w:marBottom w:val="0"/>
      <w:divBdr>
        <w:top w:val="none" w:sz="0" w:space="0" w:color="auto"/>
        <w:left w:val="none" w:sz="0" w:space="0" w:color="auto"/>
        <w:bottom w:val="none" w:sz="0" w:space="0" w:color="auto"/>
        <w:right w:val="none" w:sz="0" w:space="0" w:color="auto"/>
      </w:divBdr>
    </w:div>
    <w:div w:id="1848983084">
      <w:bodyDiv w:val="1"/>
      <w:marLeft w:val="0"/>
      <w:marRight w:val="0"/>
      <w:marTop w:val="0"/>
      <w:marBottom w:val="0"/>
      <w:divBdr>
        <w:top w:val="none" w:sz="0" w:space="0" w:color="auto"/>
        <w:left w:val="none" w:sz="0" w:space="0" w:color="auto"/>
        <w:bottom w:val="none" w:sz="0" w:space="0" w:color="auto"/>
        <w:right w:val="none" w:sz="0" w:space="0" w:color="auto"/>
      </w:divBdr>
    </w:div>
    <w:div w:id="198955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cbchain/sdk/tree/master/plugin"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cbchain/bcbchai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cbchain/sdk"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bcbchain/thirdpart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9F659-1EC3-984F-8E3B-B4EA8B576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3380</TotalTime>
  <Pages>9</Pages>
  <Words>764</Words>
  <Characters>4355</Characters>
  <Application>Microsoft Office Word</Application>
  <DocSecurity>0</DocSecurity>
  <Lines>36</Lines>
  <Paragraphs>10</Paragraphs>
  <ScaleCrop>false</ScaleCrop>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朱润华</dc:creator>
  <cp:keywords/>
  <dc:description/>
  <cp:lastModifiedBy>Microsoft Office User</cp:lastModifiedBy>
  <cp:revision>45</cp:revision>
  <dcterms:created xsi:type="dcterms:W3CDTF">2019-01-05T08:03:00Z</dcterms:created>
  <dcterms:modified xsi:type="dcterms:W3CDTF">2020-01-16T13:49:00Z</dcterms:modified>
</cp:coreProperties>
</file>